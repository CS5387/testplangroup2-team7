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commentRangeStart w:id="0"/>
    <w:commentRangeStart w:id="1"/>
    <w:p w14:paraId="29FD7D2B" w14:textId="6A67A012" w:rsidR="00941D93" w:rsidRDefault="00E476D1" w:rsidP="00B61770">
      <w:pPr>
        <w:pStyle w:val="Title"/>
        <w:ind w:firstLine="720"/>
      </w:pPr>
      <w:r>
        <w:fldChar w:fldCharType="begin"/>
      </w:r>
      <w:r>
        <w:instrText xml:space="preserve"> SUBJECT  \* MERGEFORMAT </w:instrText>
      </w:r>
      <w:r>
        <w:fldChar w:fldCharType="separate"/>
      </w:r>
      <w:r w:rsidR="00941D93">
        <w:t>&lt;</w:t>
      </w:r>
      <w:r w:rsidR="00B61770">
        <w:t>dbEdit</w:t>
      </w:r>
      <w:r w:rsidR="002664BD">
        <w:t>.jar</w:t>
      </w:r>
      <w:r w:rsidR="00941D93">
        <w:t>&gt;</w:t>
      </w:r>
      <w:r>
        <w:fldChar w:fldCharType="end"/>
      </w:r>
      <w:commentRangeEnd w:id="0"/>
      <w:r w:rsidR="00D01732">
        <w:rPr>
          <w:rStyle w:val="CommentReference"/>
          <w:rFonts w:ascii="Times New Roman" w:hAnsi="Times New Roman"/>
          <w:b w:val="0"/>
        </w:rPr>
        <w:commentReference w:id="0"/>
      </w:r>
      <w:commentRangeEnd w:id="1"/>
      <w:r w:rsidR="00BC3508">
        <w:rPr>
          <w:rStyle w:val="CommentReference"/>
          <w:rFonts w:ascii="Times New Roman" w:hAnsi="Times New Roman"/>
          <w:b w:val="0"/>
        </w:rPr>
        <w:commentReference w:id="1"/>
      </w:r>
    </w:p>
    <w:p w14:paraId="7CB7A16A" w14:textId="77777777" w:rsidR="00941D93" w:rsidRDefault="00941D93">
      <w:pPr>
        <w:pStyle w:val="Title"/>
      </w:pPr>
      <w:r>
        <w:t xml:space="preserve">Test plan  </w:t>
      </w:r>
    </w:p>
    <w:p w14:paraId="2BB8696A" w14:textId="0E057A7E" w:rsidR="00941D93" w:rsidRDefault="00941D93">
      <w:pPr>
        <w:pStyle w:val="Subtitle"/>
      </w:pPr>
      <w:commentRangeStart w:id="2"/>
      <w:r>
        <w:t>Version &lt;1.</w:t>
      </w:r>
      <w:r w:rsidR="00D6583A">
        <w:t>2</w:t>
      </w:r>
      <w:r>
        <w:t>&gt;</w:t>
      </w:r>
    </w:p>
    <w:p w14:paraId="5CB0DA27" w14:textId="7F643807" w:rsidR="00941D93" w:rsidRDefault="009069AE">
      <w:pPr>
        <w:pStyle w:val="Subtitle"/>
        <w:rPr>
          <w:color w:val="000000"/>
        </w:rPr>
      </w:pPr>
      <w:r>
        <w:t>&lt;</w:t>
      </w:r>
      <w:r w:rsidR="00B61770">
        <w:t>4/</w:t>
      </w:r>
      <w:r w:rsidR="00D6583A">
        <w:t>24</w:t>
      </w:r>
      <w:r w:rsidR="00B61770">
        <w:t>/2020</w:t>
      </w:r>
      <w:r>
        <w:t>&gt;</w:t>
      </w:r>
      <w:commentRangeEnd w:id="2"/>
      <w:r w:rsidR="00BC3508">
        <w:rPr>
          <w:rStyle w:val="CommentReference"/>
          <w:rFonts w:ascii="Times New Roman" w:hAnsi="Times New Roman"/>
          <w:b w:val="0"/>
        </w:rPr>
        <w:commentReference w:id="2"/>
      </w:r>
    </w:p>
    <w:p w14:paraId="07ADF16C" w14:textId="77777777" w:rsidR="00941D93" w:rsidRDefault="00941D93">
      <w:pPr>
        <w:pStyle w:val="DocControlHeading"/>
        <w:sectPr w:rsidR="00941D93">
          <w:headerReference w:type="default" r:id="rId10"/>
          <w:footerReference w:type="default" r:id="rId11"/>
          <w:pgSz w:w="12240" w:h="15840" w:code="1"/>
          <w:pgMar w:top="1440" w:right="1440" w:bottom="1440" w:left="1800" w:header="720" w:footer="720" w:gutter="0"/>
          <w:pgNumType w:fmt="lowerRoman"/>
          <w:cols w:space="720"/>
        </w:sectPr>
      </w:pPr>
      <w:bookmarkStart w:id="3" w:name="_Toc461626763"/>
      <w:bookmarkStart w:id="4" w:name="_Toc461628993"/>
      <w:bookmarkStart w:id="5" w:name="_Toc461632035"/>
    </w:p>
    <w:p w14:paraId="37137B40" w14:textId="77777777" w:rsidR="00941D93" w:rsidRDefault="00941D93">
      <w:pPr>
        <w:pStyle w:val="DocControlHeading"/>
      </w:pPr>
      <w:bookmarkStart w:id="6" w:name="_Toc38630270"/>
      <w:r>
        <w:lastRenderedPageBreak/>
        <w:t>Document Control</w:t>
      </w:r>
      <w:bookmarkEnd w:id="3"/>
      <w:bookmarkEnd w:id="4"/>
      <w:bookmarkEnd w:id="5"/>
      <w:bookmarkEnd w:id="6"/>
    </w:p>
    <w:p w14:paraId="016C16E1" w14:textId="77777777" w:rsidR="00941D93" w:rsidRDefault="00941D93">
      <w:pPr>
        <w:pStyle w:val="DocControlHeading2"/>
      </w:pPr>
      <w:bookmarkStart w:id="7" w:name="_Toc461626764"/>
      <w:bookmarkStart w:id="8" w:name="_Toc461628994"/>
      <w:bookmarkStart w:id="9" w:name="_Toc461632036"/>
      <w:bookmarkStart w:id="10" w:name="_Toc38630271"/>
      <w:r>
        <w:t>Approval</w:t>
      </w:r>
      <w:bookmarkEnd w:id="7"/>
      <w:bookmarkEnd w:id="8"/>
      <w:bookmarkEnd w:id="9"/>
      <w:bookmarkEnd w:id="10"/>
    </w:p>
    <w:p w14:paraId="2AB653F0" w14:textId="77777777" w:rsidR="00941D93" w:rsidRDefault="00941D93">
      <w:pPr>
        <w:pStyle w:val="Paragraph"/>
      </w:pPr>
      <w:r>
        <w:t>The Guidance Team and the customer shall approve this document.</w:t>
      </w:r>
    </w:p>
    <w:p w14:paraId="2FBED962" w14:textId="77777777" w:rsidR="00941D93" w:rsidRDefault="00941D93">
      <w:pPr>
        <w:pStyle w:val="DocControlHeading2"/>
      </w:pPr>
      <w:bookmarkStart w:id="11" w:name="_Toc461626765"/>
      <w:bookmarkStart w:id="12" w:name="_Toc461628995"/>
      <w:bookmarkStart w:id="13" w:name="_Toc461632037"/>
      <w:bookmarkStart w:id="14" w:name="_Toc38630272"/>
      <w:commentRangeStart w:id="15"/>
      <w:r>
        <w:t>Document Change Control</w:t>
      </w:r>
      <w:bookmarkEnd w:id="11"/>
      <w:bookmarkEnd w:id="12"/>
      <w:bookmarkEnd w:id="13"/>
      <w:commentRangeEnd w:id="15"/>
      <w:r w:rsidR="00BC3508">
        <w:rPr>
          <w:rStyle w:val="CommentReference"/>
          <w:b w:val="0"/>
        </w:rPr>
        <w:commentReference w:id="15"/>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12BEE6FD" w14:textId="77777777">
        <w:tc>
          <w:tcPr>
            <w:tcW w:w="4428" w:type="dxa"/>
          </w:tcPr>
          <w:p w14:paraId="47A6569C" w14:textId="77777777" w:rsidR="00941D93" w:rsidRDefault="00941D93">
            <w:pPr>
              <w:jc w:val="right"/>
            </w:pPr>
            <w:r>
              <w:t>Initial Release:</w:t>
            </w:r>
          </w:p>
        </w:tc>
        <w:tc>
          <w:tcPr>
            <w:tcW w:w="4428" w:type="dxa"/>
          </w:tcPr>
          <w:p w14:paraId="5355843C" w14:textId="0697F4D3" w:rsidR="00941D93" w:rsidRDefault="00B61770">
            <w:r>
              <w:t>1.</w:t>
            </w:r>
            <w:r w:rsidR="00D6583A">
              <w:t>0</w:t>
            </w:r>
          </w:p>
        </w:tc>
      </w:tr>
      <w:tr w:rsidR="00941D93" w14:paraId="7225E7CA" w14:textId="77777777">
        <w:tc>
          <w:tcPr>
            <w:tcW w:w="4428" w:type="dxa"/>
          </w:tcPr>
          <w:p w14:paraId="40B02EAF" w14:textId="77777777" w:rsidR="00941D93" w:rsidRDefault="00941D93">
            <w:pPr>
              <w:jc w:val="right"/>
            </w:pPr>
            <w:r>
              <w:t>Current Release:</w:t>
            </w:r>
          </w:p>
        </w:tc>
        <w:tc>
          <w:tcPr>
            <w:tcW w:w="4428" w:type="dxa"/>
          </w:tcPr>
          <w:p w14:paraId="41FBC0F2" w14:textId="4B185368" w:rsidR="00941D93" w:rsidRDefault="00B61770">
            <w:r>
              <w:t>1.</w:t>
            </w:r>
            <w:r w:rsidR="00D6583A">
              <w:t>2</w:t>
            </w:r>
          </w:p>
        </w:tc>
      </w:tr>
      <w:tr w:rsidR="00941D93" w14:paraId="322E538B" w14:textId="77777777">
        <w:tc>
          <w:tcPr>
            <w:tcW w:w="4428" w:type="dxa"/>
          </w:tcPr>
          <w:p w14:paraId="333A3575" w14:textId="77777777" w:rsidR="00941D93" w:rsidRDefault="00941D93">
            <w:pPr>
              <w:jc w:val="right"/>
            </w:pPr>
            <w:r>
              <w:t>Indicator of Last Page in Document:</w:t>
            </w:r>
          </w:p>
        </w:tc>
        <w:tc>
          <w:tcPr>
            <w:tcW w:w="4428" w:type="dxa"/>
          </w:tcPr>
          <w:p w14:paraId="5B2193C2" w14:textId="4F7384C8" w:rsidR="00941D93" w:rsidRDefault="00B61770">
            <w:r>
              <w:t>%$</w:t>
            </w:r>
          </w:p>
        </w:tc>
      </w:tr>
      <w:tr w:rsidR="00941D93" w14:paraId="03D414CB" w14:textId="77777777">
        <w:tc>
          <w:tcPr>
            <w:tcW w:w="4428" w:type="dxa"/>
          </w:tcPr>
          <w:p w14:paraId="3647BBB6" w14:textId="77777777" w:rsidR="00941D93" w:rsidRDefault="00941D93">
            <w:pPr>
              <w:jc w:val="right"/>
            </w:pPr>
            <w:r>
              <w:t>Date of Last Review:</w:t>
            </w:r>
          </w:p>
        </w:tc>
        <w:tc>
          <w:tcPr>
            <w:tcW w:w="4428" w:type="dxa"/>
          </w:tcPr>
          <w:p w14:paraId="78F90224" w14:textId="45FA02E9" w:rsidR="00941D93" w:rsidRDefault="00B61770">
            <w:r>
              <w:t>4/</w:t>
            </w:r>
            <w:r w:rsidR="00D6583A">
              <w:t>24</w:t>
            </w:r>
          </w:p>
        </w:tc>
      </w:tr>
      <w:tr w:rsidR="00941D93" w14:paraId="6AA4A5A8" w14:textId="77777777">
        <w:tc>
          <w:tcPr>
            <w:tcW w:w="4428" w:type="dxa"/>
          </w:tcPr>
          <w:p w14:paraId="7A2E7101" w14:textId="77777777" w:rsidR="00941D93" w:rsidRDefault="00941D93">
            <w:pPr>
              <w:jc w:val="right"/>
            </w:pPr>
            <w:r>
              <w:t>Date of Next Review:</w:t>
            </w:r>
          </w:p>
        </w:tc>
        <w:tc>
          <w:tcPr>
            <w:tcW w:w="4428" w:type="dxa"/>
          </w:tcPr>
          <w:p w14:paraId="62B23B95" w14:textId="08D50E54" w:rsidR="00941D93" w:rsidRDefault="00B61770">
            <w:r>
              <w:t>4/</w:t>
            </w:r>
            <w:r w:rsidR="00D6583A">
              <w:t>26</w:t>
            </w:r>
          </w:p>
        </w:tc>
      </w:tr>
      <w:tr w:rsidR="00941D93" w14:paraId="050263F8" w14:textId="77777777">
        <w:tc>
          <w:tcPr>
            <w:tcW w:w="4428" w:type="dxa"/>
          </w:tcPr>
          <w:p w14:paraId="497418C3" w14:textId="77777777" w:rsidR="00941D93" w:rsidRDefault="00941D93">
            <w:pPr>
              <w:jc w:val="right"/>
            </w:pPr>
            <w:r>
              <w:t>Target Date for Next Update:</w:t>
            </w:r>
          </w:p>
        </w:tc>
        <w:tc>
          <w:tcPr>
            <w:tcW w:w="4428" w:type="dxa"/>
          </w:tcPr>
          <w:p w14:paraId="05E6DEEA" w14:textId="32DE6AAD" w:rsidR="00941D93" w:rsidRDefault="00B61770">
            <w:r>
              <w:t>4/</w:t>
            </w:r>
            <w:r w:rsidR="00D6583A">
              <w:t>26</w:t>
            </w:r>
          </w:p>
        </w:tc>
      </w:tr>
    </w:tbl>
    <w:p w14:paraId="47C1D3F8" w14:textId="77777777" w:rsidR="00941D93" w:rsidRDefault="00941D93">
      <w:pPr>
        <w:pStyle w:val="DocControlHeading2"/>
      </w:pPr>
      <w:bookmarkStart w:id="16" w:name="_Toc461626766"/>
      <w:bookmarkStart w:id="17" w:name="_Toc461628996"/>
      <w:bookmarkStart w:id="18" w:name="_Toc461632038"/>
      <w:bookmarkStart w:id="19" w:name="_Toc38630273"/>
      <w:r>
        <w:t>Distribution List</w:t>
      </w:r>
      <w:bookmarkEnd w:id="16"/>
      <w:bookmarkEnd w:id="17"/>
      <w:bookmarkEnd w:id="18"/>
      <w:bookmarkEnd w:id="19"/>
    </w:p>
    <w:p w14:paraId="71EDB7BE" w14:textId="77777777" w:rsidR="00941D93" w:rsidRDefault="00941D93">
      <w:pPr>
        <w:pStyle w:val="Paragraph"/>
      </w:pPr>
      <w:r>
        <w:t>This following list of people shall receive a copy of this document every time a new version of this document becomes available:</w:t>
      </w:r>
    </w:p>
    <w:p w14:paraId="47AEEE62" w14:textId="77777777" w:rsidR="00941D93" w:rsidRDefault="00941D93">
      <w:pPr>
        <w:ind w:left="2160"/>
      </w:pPr>
      <w:r>
        <w:t>Guidance Team Members:</w:t>
      </w:r>
    </w:p>
    <w:p w14:paraId="1CFBF0E8" w14:textId="505BABBC" w:rsidR="00941D93" w:rsidRDefault="00B61770">
      <w:pPr>
        <w:ind w:left="2160"/>
      </w:pPr>
      <w:r>
        <w:t>Dr. Steve Roach</w:t>
      </w:r>
    </w:p>
    <w:p w14:paraId="67D830E6" w14:textId="77777777" w:rsidR="00141245" w:rsidRDefault="00141245">
      <w:pPr>
        <w:ind w:left="2160"/>
      </w:pPr>
    </w:p>
    <w:p w14:paraId="0855BCD1" w14:textId="77777777" w:rsidR="00941D93" w:rsidRDefault="00941D93">
      <w:pPr>
        <w:ind w:left="1440" w:firstLine="720"/>
      </w:pPr>
      <w:r>
        <w:t xml:space="preserve">Customer: </w:t>
      </w:r>
      <w:r>
        <w:tab/>
      </w:r>
    </w:p>
    <w:p w14:paraId="5C394ACE" w14:textId="59FCCE15" w:rsidR="00941D93" w:rsidRDefault="00B61770">
      <w:pPr>
        <w:ind w:left="1440" w:firstLine="720"/>
      </w:pPr>
      <w:r>
        <w:t>Dr. Steve Roach</w:t>
      </w:r>
    </w:p>
    <w:p w14:paraId="527AE979" w14:textId="77777777" w:rsidR="00141245" w:rsidRDefault="00141245">
      <w:pPr>
        <w:ind w:left="1440" w:firstLine="720"/>
      </w:pPr>
    </w:p>
    <w:p w14:paraId="1CF7B979" w14:textId="541964D6" w:rsidR="00941D93" w:rsidRDefault="00941D93">
      <w:pPr>
        <w:ind w:left="1440" w:firstLine="720"/>
      </w:pPr>
      <w:r>
        <w:t>Software Team Members:</w:t>
      </w:r>
    </w:p>
    <w:p w14:paraId="6D3E35C3" w14:textId="0B308C15" w:rsidR="00B61770" w:rsidRDefault="00B61770">
      <w:pPr>
        <w:ind w:left="1440" w:firstLine="720"/>
      </w:pPr>
      <w:r>
        <w:t>Ethan Hardin (author)</w:t>
      </w:r>
    </w:p>
    <w:p w14:paraId="607AAFEF" w14:textId="61F47EC7" w:rsidR="00B61770" w:rsidRDefault="00B61770">
      <w:pPr>
        <w:ind w:left="1440" w:firstLine="720"/>
      </w:pPr>
      <w:r>
        <w:t>Denise Castro (reviewer)</w:t>
      </w:r>
    </w:p>
    <w:p w14:paraId="2A7B96F0" w14:textId="78E54B36" w:rsidR="00B61770" w:rsidRDefault="00B61770">
      <w:pPr>
        <w:ind w:left="1440" w:firstLine="720"/>
      </w:pPr>
      <w:r>
        <w:t>Alex Ortega (reviewer)</w:t>
      </w:r>
    </w:p>
    <w:p w14:paraId="66931B5D" w14:textId="77777777" w:rsidR="00941D93" w:rsidRDefault="00941D93">
      <w:pPr>
        <w:pStyle w:val="DocControlHeading2"/>
      </w:pPr>
      <w:bookmarkStart w:id="20" w:name="_Toc461626767"/>
      <w:bookmarkStart w:id="21" w:name="_Toc461628997"/>
      <w:bookmarkStart w:id="22" w:name="_Toc461632039"/>
      <w:bookmarkStart w:id="23" w:name="_Toc38630274"/>
      <w:commentRangeStart w:id="24"/>
      <w:r>
        <w:t>Change Summary</w:t>
      </w:r>
      <w:bookmarkEnd w:id="20"/>
      <w:bookmarkEnd w:id="21"/>
      <w:bookmarkEnd w:id="22"/>
      <w:commentRangeEnd w:id="24"/>
      <w:r w:rsidR="00BC3508">
        <w:rPr>
          <w:rStyle w:val="CommentReference"/>
          <w:b w:val="0"/>
        </w:rPr>
        <w:commentReference w:id="24"/>
      </w:r>
      <w:bookmarkEnd w:id="23"/>
    </w:p>
    <w:p w14:paraId="348DB8C5" w14:textId="77777777" w:rsidR="00941D93" w:rsidRDefault="00941D93">
      <w:pPr>
        <w:pStyle w:val="Paragraph"/>
      </w:pPr>
      <w:r>
        <w:t>The following table details changes made between versions of this document</w:t>
      </w:r>
    </w:p>
    <w:p w14:paraId="3BF62C51" w14:textId="77777777" w:rsidR="00941D93" w:rsidRDefault="00941D9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14:paraId="54D55C06" w14:textId="77777777">
        <w:tc>
          <w:tcPr>
            <w:tcW w:w="1764" w:type="dxa"/>
          </w:tcPr>
          <w:p w14:paraId="6E0EF597" w14:textId="77777777" w:rsidR="00941D93" w:rsidRDefault="00941D93">
            <w:pPr>
              <w:jc w:val="center"/>
            </w:pPr>
            <w:r>
              <w:t>Version</w:t>
            </w:r>
          </w:p>
        </w:tc>
        <w:tc>
          <w:tcPr>
            <w:tcW w:w="1170" w:type="dxa"/>
          </w:tcPr>
          <w:p w14:paraId="4EF09DB6" w14:textId="77777777" w:rsidR="00941D93" w:rsidRDefault="00941D93">
            <w:pPr>
              <w:jc w:val="center"/>
            </w:pPr>
            <w:r>
              <w:t>Date</w:t>
            </w:r>
          </w:p>
        </w:tc>
        <w:tc>
          <w:tcPr>
            <w:tcW w:w="1800" w:type="dxa"/>
          </w:tcPr>
          <w:p w14:paraId="7FDF32B1" w14:textId="77777777" w:rsidR="00941D93" w:rsidRDefault="00941D93">
            <w:pPr>
              <w:jc w:val="center"/>
            </w:pPr>
            <w:r>
              <w:t>Modifier</w:t>
            </w:r>
          </w:p>
        </w:tc>
        <w:tc>
          <w:tcPr>
            <w:tcW w:w="3978" w:type="dxa"/>
          </w:tcPr>
          <w:p w14:paraId="30A8BFDD" w14:textId="77777777" w:rsidR="00941D93" w:rsidRDefault="00941D93">
            <w:pPr>
              <w:jc w:val="center"/>
            </w:pPr>
            <w:r>
              <w:t>Description</w:t>
            </w:r>
          </w:p>
        </w:tc>
      </w:tr>
      <w:tr w:rsidR="00941D93" w14:paraId="0A57F496" w14:textId="77777777">
        <w:tc>
          <w:tcPr>
            <w:tcW w:w="1764" w:type="dxa"/>
          </w:tcPr>
          <w:p w14:paraId="18382ABF" w14:textId="57B19F49" w:rsidR="00941D93" w:rsidRDefault="00B61770">
            <w:pPr>
              <w:jc w:val="center"/>
            </w:pPr>
            <w:r>
              <w:t>1.0</w:t>
            </w:r>
          </w:p>
        </w:tc>
        <w:tc>
          <w:tcPr>
            <w:tcW w:w="1170" w:type="dxa"/>
          </w:tcPr>
          <w:p w14:paraId="3DCCAFB0" w14:textId="6E034BB0" w:rsidR="00941D93" w:rsidRDefault="00B61770">
            <w:pPr>
              <w:jc w:val="center"/>
            </w:pPr>
            <w:r>
              <w:t>4/11</w:t>
            </w:r>
          </w:p>
        </w:tc>
        <w:tc>
          <w:tcPr>
            <w:tcW w:w="1800" w:type="dxa"/>
          </w:tcPr>
          <w:p w14:paraId="707CC5A8" w14:textId="1F242493" w:rsidR="00941D93" w:rsidRDefault="00B61770">
            <w:pPr>
              <w:jc w:val="center"/>
            </w:pPr>
            <w:r>
              <w:t>Ethan Hardin</w:t>
            </w:r>
          </w:p>
        </w:tc>
        <w:tc>
          <w:tcPr>
            <w:tcW w:w="3978" w:type="dxa"/>
          </w:tcPr>
          <w:p w14:paraId="7DB7AC3F" w14:textId="27693ECA" w:rsidR="00941D93" w:rsidRDefault="00B61770">
            <w:pPr>
              <w:pStyle w:val="TableText"/>
              <w:widowControl/>
              <w:spacing w:before="0" w:after="0"/>
            </w:pPr>
            <w:r>
              <w:t>Initial creation</w:t>
            </w:r>
          </w:p>
        </w:tc>
      </w:tr>
      <w:tr w:rsidR="00941D93" w14:paraId="2AA1253E" w14:textId="77777777">
        <w:tc>
          <w:tcPr>
            <w:tcW w:w="1764" w:type="dxa"/>
          </w:tcPr>
          <w:p w14:paraId="6B4ED02B" w14:textId="183C5731" w:rsidR="00941D93" w:rsidRDefault="00D6583A" w:rsidP="00D6583A">
            <w:pPr>
              <w:jc w:val="center"/>
            </w:pPr>
            <w:r>
              <w:t>1.1</w:t>
            </w:r>
          </w:p>
        </w:tc>
        <w:tc>
          <w:tcPr>
            <w:tcW w:w="1170" w:type="dxa"/>
          </w:tcPr>
          <w:p w14:paraId="4994EBDF" w14:textId="3D927CC2" w:rsidR="00941D93" w:rsidRDefault="00D6583A" w:rsidP="00D6583A">
            <w:pPr>
              <w:jc w:val="center"/>
            </w:pPr>
            <w:r>
              <w:t>4/20</w:t>
            </w:r>
          </w:p>
        </w:tc>
        <w:tc>
          <w:tcPr>
            <w:tcW w:w="1800" w:type="dxa"/>
          </w:tcPr>
          <w:p w14:paraId="7129935D" w14:textId="442178E5" w:rsidR="00941D93" w:rsidRDefault="00D6583A" w:rsidP="00D6583A">
            <w:pPr>
              <w:jc w:val="center"/>
            </w:pPr>
            <w:r>
              <w:t>Ethan Hardin</w:t>
            </w:r>
          </w:p>
        </w:tc>
        <w:tc>
          <w:tcPr>
            <w:tcW w:w="3978" w:type="dxa"/>
          </w:tcPr>
          <w:p w14:paraId="63075051" w14:textId="42273481" w:rsidR="00941D93" w:rsidRDefault="00D6583A">
            <w:r>
              <w:t>Incorporated reviewer changes</w:t>
            </w:r>
          </w:p>
        </w:tc>
      </w:tr>
      <w:tr w:rsidR="00941D93" w14:paraId="65B14750" w14:textId="77777777">
        <w:tc>
          <w:tcPr>
            <w:tcW w:w="1764" w:type="dxa"/>
          </w:tcPr>
          <w:p w14:paraId="031E91FF" w14:textId="3B89FE8B" w:rsidR="00941D93" w:rsidRDefault="00D6583A" w:rsidP="00D6583A">
            <w:pPr>
              <w:jc w:val="center"/>
            </w:pPr>
            <w:r>
              <w:t>1.2</w:t>
            </w:r>
          </w:p>
        </w:tc>
        <w:tc>
          <w:tcPr>
            <w:tcW w:w="1170" w:type="dxa"/>
          </w:tcPr>
          <w:p w14:paraId="46D38847" w14:textId="423625D1" w:rsidR="00941D93" w:rsidRDefault="00D6583A" w:rsidP="00D6583A">
            <w:pPr>
              <w:jc w:val="center"/>
            </w:pPr>
            <w:r>
              <w:t>4/24</w:t>
            </w:r>
          </w:p>
        </w:tc>
        <w:tc>
          <w:tcPr>
            <w:tcW w:w="1800" w:type="dxa"/>
          </w:tcPr>
          <w:p w14:paraId="3C1FDED1" w14:textId="5DF76919" w:rsidR="00941D93" w:rsidRDefault="00D6583A" w:rsidP="00D6583A">
            <w:pPr>
              <w:jc w:val="center"/>
            </w:pPr>
            <w:r>
              <w:t>Ethan Hardin</w:t>
            </w:r>
          </w:p>
        </w:tc>
        <w:tc>
          <w:tcPr>
            <w:tcW w:w="3978" w:type="dxa"/>
          </w:tcPr>
          <w:p w14:paraId="2DB3CC4C" w14:textId="74979F4B" w:rsidR="00941D93" w:rsidRDefault="00D6583A">
            <w:r>
              <w:t>Incorporated reviewer feedback</w:t>
            </w:r>
          </w:p>
        </w:tc>
      </w:tr>
    </w:tbl>
    <w:p w14:paraId="5D09C1BF" w14:textId="77777777" w:rsidR="00941D93" w:rsidRDefault="00941D93">
      <w:pPr>
        <w:ind w:left="144"/>
      </w:pPr>
    </w:p>
    <w:p w14:paraId="5A5A95A0" w14:textId="77777777" w:rsidR="00941D93" w:rsidRDefault="00941D93">
      <w:pPr>
        <w:ind w:left="144"/>
      </w:pPr>
    </w:p>
    <w:p w14:paraId="602B01C6" w14:textId="77777777" w:rsidR="00941D93" w:rsidRDefault="00941D93">
      <w:pPr>
        <w:ind w:left="144"/>
      </w:pPr>
    </w:p>
    <w:p w14:paraId="6CF00349" w14:textId="77777777" w:rsidR="00941D93" w:rsidRDefault="00941D93">
      <w:pPr>
        <w:ind w:left="144"/>
      </w:pPr>
    </w:p>
    <w:p w14:paraId="4EBAF91C" w14:textId="77777777" w:rsidR="00941D93" w:rsidRDefault="00941D93">
      <w:pPr>
        <w:pStyle w:val="Paragraph"/>
      </w:pPr>
      <w:r>
        <w:t>Note: The template presented in this document was taken from:</w:t>
      </w:r>
    </w:p>
    <w:p w14:paraId="75F38F18" w14:textId="77777777" w:rsidR="00941D93" w:rsidRDefault="00941D93">
      <w:pPr>
        <w:pStyle w:val="Paragraph"/>
      </w:pPr>
      <w:r>
        <w:t xml:space="preserve">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w:t>
      </w:r>
    </w:p>
    <w:p w14:paraId="1BC58973" w14:textId="77777777" w:rsidR="00E47986" w:rsidRDefault="00E47986">
      <w:pPr>
        <w:pStyle w:val="Paragraph"/>
      </w:pPr>
    </w:p>
    <w:p w14:paraId="0436D2D4"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 and modified by Humberto Mendoza and Steve Roach.</w:t>
      </w:r>
    </w:p>
    <w:p w14:paraId="4642BE85" w14:textId="77777777" w:rsidR="00941D93" w:rsidRDefault="00941D93">
      <w:pPr>
        <w:pStyle w:val="Paragraph"/>
      </w:pPr>
    </w:p>
    <w:p w14:paraId="0993D44E" w14:textId="77777777" w:rsidR="00941D93" w:rsidRDefault="00941D93">
      <w:pPr>
        <w:pStyle w:val="Paragraph"/>
      </w:pPr>
      <w:r>
        <w:t>Supplementary information is from:</w:t>
      </w:r>
    </w:p>
    <w:p w14:paraId="07445B9A" w14:textId="77777777" w:rsidR="00941D93" w:rsidRDefault="00941D93">
      <w:pPr>
        <w:pStyle w:val="Paragraph"/>
      </w:pPr>
      <w:proofErr w:type="spellStart"/>
      <w:r>
        <w:lastRenderedPageBreak/>
        <w:t>Pfleeger</w:t>
      </w:r>
      <w:proofErr w:type="spellEnd"/>
      <w:r>
        <w:t xml:space="preserve">, S.  </w:t>
      </w:r>
      <w:r>
        <w:rPr>
          <w:i/>
          <w:iCs/>
        </w:rPr>
        <w:t>Software Engineering, Theory and Practice</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xml:space="preserve">: Prentice Hall, 1998, p. 365.  </w:t>
      </w:r>
    </w:p>
    <w:p w14:paraId="647ADD50" w14:textId="77777777" w:rsidR="00941D93" w:rsidRDefault="00941D93">
      <w:pPr>
        <w:pStyle w:val="Paragraph"/>
      </w:pPr>
      <w:r>
        <w:br w:type="column"/>
      </w:r>
    </w:p>
    <w:p w14:paraId="58893302" w14:textId="77777777" w:rsidR="00941D93" w:rsidRDefault="00941D93">
      <w:pPr>
        <w:ind w:left="144"/>
      </w:pPr>
    </w:p>
    <w:p w14:paraId="2276B19D" w14:textId="77777777" w:rsidR="00941D93" w:rsidRDefault="00941D93">
      <w:pPr>
        <w:pStyle w:val="TOC2"/>
        <w:rPr>
          <w:sz w:val="28"/>
        </w:rPr>
      </w:pPr>
      <w:commentRangeStart w:id="25"/>
      <w:commentRangeStart w:id="26"/>
      <w:commentRangeStart w:id="27"/>
      <w:r>
        <w:rPr>
          <w:sz w:val="28"/>
        </w:rPr>
        <w:t>Table of Contents</w:t>
      </w:r>
      <w:commentRangeEnd w:id="25"/>
      <w:r w:rsidR="00BC3508">
        <w:rPr>
          <w:rStyle w:val="CommentReference"/>
          <w:b w:val="0"/>
          <w:bCs w:val="0"/>
          <w:smallCaps w:val="0"/>
        </w:rPr>
        <w:commentReference w:id="25"/>
      </w:r>
      <w:commentRangeEnd w:id="26"/>
      <w:r w:rsidR="0000152A">
        <w:rPr>
          <w:rStyle w:val="CommentReference"/>
          <w:b w:val="0"/>
          <w:bCs w:val="0"/>
          <w:smallCaps w:val="0"/>
        </w:rPr>
        <w:commentReference w:id="26"/>
      </w:r>
      <w:commentRangeEnd w:id="27"/>
      <w:r w:rsidR="00D6583A">
        <w:rPr>
          <w:rStyle w:val="CommentReference"/>
          <w:b w:val="0"/>
          <w:bCs w:val="0"/>
          <w:smallCaps w:val="0"/>
        </w:rPr>
        <w:commentReference w:id="27"/>
      </w:r>
    </w:p>
    <w:p w14:paraId="27E1B986" w14:textId="60240D47" w:rsidR="00D6583A" w:rsidRDefault="00941D93">
      <w:pPr>
        <w:pStyle w:val="TOC1"/>
        <w:rPr>
          <w:rFonts w:asciiTheme="minorHAnsi" w:eastAsiaTheme="minorEastAsia" w:hAnsiTheme="minorHAnsi" w:cstheme="minorBidi"/>
          <w:b w:val="0"/>
          <w:caps w:val="0"/>
          <w:noProof/>
          <w:sz w:val="22"/>
          <w:szCs w:val="22"/>
        </w:rPr>
      </w:pPr>
      <w:r>
        <w:rPr>
          <w:sz w:val="28"/>
        </w:rPr>
        <w:fldChar w:fldCharType="begin"/>
      </w:r>
      <w:r>
        <w:rPr>
          <w:sz w:val="28"/>
        </w:rPr>
        <w:instrText xml:space="preserve"> TOC \o "1-3" \h \z </w:instrText>
      </w:r>
      <w:r>
        <w:rPr>
          <w:sz w:val="28"/>
        </w:rPr>
        <w:fldChar w:fldCharType="separate"/>
      </w:r>
      <w:hyperlink w:anchor="_Toc38630270" w:history="1">
        <w:r w:rsidR="00D6583A" w:rsidRPr="007F5ABE">
          <w:rPr>
            <w:rStyle w:val="Hyperlink"/>
            <w:noProof/>
          </w:rPr>
          <w:t>Document Control</w:t>
        </w:r>
        <w:r w:rsidR="00D6583A">
          <w:rPr>
            <w:noProof/>
            <w:webHidden/>
          </w:rPr>
          <w:tab/>
        </w:r>
        <w:r w:rsidR="00D6583A">
          <w:rPr>
            <w:noProof/>
            <w:webHidden/>
          </w:rPr>
          <w:fldChar w:fldCharType="begin"/>
        </w:r>
        <w:r w:rsidR="00D6583A">
          <w:rPr>
            <w:noProof/>
            <w:webHidden/>
          </w:rPr>
          <w:instrText xml:space="preserve"> PAGEREF _Toc38630270 \h </w:instrText>
        </w:r>
        <w:r w:rsidR="00D6583A">
          <w:rPr>
            <w:noProof/>
            <w:webHidden/>
          </w:rPr>
        </w:r>
        <w:r w:rsidR="00D6583A">
          <w:rPr>
            <w:noProof/>
            <w:webHidden/>
          </w:rPr>
          <w:fldChar w:fldCharType="separate"/>
        </w:r>
        <w:r w:rsidR="00D6583A">
          <w:rPr>
            <w:noProof/>
            <w:webHidden/>
          </w:rPr>
          <w:t>ii</w:t>
        </w:r>
        <w:r w:rsidR="00D6583A">
          <w:rPr>
            <w:noProof/>
            <w:webHidden/>
          </w:rPr>
          <w:fldChar w:fldCharType="end"/>
        </w:r>
      </w:hyperlink>
    </w:p>
    <w:p w14:paraId="19972445" w14:textId="3705D898" w:rsidR="00D6583A" w:rsidRDefault="00D6583A">
      <w:pPr>
        <w:pStyle w:val="TOC2"/>
        <w:rPr>
          <w:rFonts w:asciiTheme="minorHAnsi" w:eastAsiaTheme="minorEastAsia" w:hAnsiTheme="minorHAnsi" w:cstheme="minorBidi"/>
          <w:b w:val="0"/>
          <w:bCs w:val="0"/>
          <w:smallCaps w:val="0"/>
          <w:noProof/>
          <w:sz w:val="22"/>
          <w:szCs w:val="22"/>
        </w:rPr>
      </w:pPr>
      <w:hyperlink w:anchor="_Toc38630271" w:history="1">
        <w:r w:rsidRPr="007F5ABE">
          <w:rPr>
            <w:rStyle w:val="Hyperlink"/>
            <w:noProof/>
          </w:rPr>
          <w:t>Approval</w:t>
        </w:r>
        <w:r>
          <w:rPr>
            <w:noProof/>
            <w:webHidden/>
          </w:rPr>
          <w:tab/>
        </w:r>
        <w:r>
          <w:rPr>
            <w:noProof/>
            <w:webHidden/>
          </w:rPr>
          <w:fldChar w:fldCharType="begin"/>
        </w:r>
        <w:r>
          <w:rPr>
            <w:noProof/>
            <w:webHidden/>
          </w:rPr>
          <w:instrText xml:space="preserve"> PAGEREF _Toc38630271 \h </w:instrText>
        </w:r>
        <w:r>
          <w:rPr>
            <w:noProof/>
            <w:webHidden/>
          </w:rPr>
        </w:r>
        <w:r>
          <w:rPr>
            <w:noProof/>
            <w:webHidden/>
          </w:rPr>
          <w:fldChar w:fldCharType="separate"/>
        </w:r>
        <w:r>
          <w:rPr>
            <w:noProof/>
            <w:webHidden/>
          </w:rPr>
          <w:t>ii</w:t>
        </w:r>
        <w:r>
          <w:rPr>
            <w:noProof/>
            <w:webHidden/>
          </w:rPr>
          <w:fldChar w:fldCharType="end"/>
        </w:r>
      </w:hyperlink>
    </w:p>
    <w:p w14:paraId="565735B2" w14:textId="0A1FDC5D" w:rsidR="00D6583A" w:rsidRDefault="00D6583A">
      <w:pPr>
        <w:pStyle w:val="TOC2"/>
        <w:rPr>
          <w:rFonts w:asciiTheme="minorHAnsi" w:eastAsiaTheme="minorEastAsia" w:hAnsiTheme="minorHAnsi" w:cstheme="minorBidi"/>
          <w:b w:val="0"/>
          <w:bCs w:val="0"/>
          <w:smallCaps w:val="0"/>
          <w:noProof/>
          <w:sz w:val="22"/>
          <w:szCs w:val="22"/>
        </w:rPr>
      </w:pPr>
      <w:hyperlink w:anchor="_Toc38630272" w:history="1">
        <w:r w:rsidRPr="007F5ABE">
          <w:rPr>
            <w:rStyle w:val="Hyperlink"/>
            <w:noProof/>
          </w:rPr>
          <w:t>Document Change Control</w:t>
        </w:r>
        <w:r>
          <w:rPr>
            <w:noProof/>
            <w:webHidden/>
          </w:rPr>
          <w:tab/>
        </w:r>
        <w:r>
          <w:rPr>
            <w:noProof/>
            <w:webHidden/>
          </w:rPr>
          <w:fldChar w:fldCharType="begin"/>
        </w:r>
        <w:r>
          <w:rPr>
            <w:noProof/>
            <w:webHidden/>
          </w:rPr>
          <w:instrText xml:space="preserve"> PAGEREF _Toc38630272 \h </w:instrText>
        </w:r>
        <w:r>
          <w:rPr>
            <w:noProof/>
            <w:webHidden/>
          </w:rPr>
        </w:r>
        <w:r>
          <w:rPr>
            <w:noProof/>
            <w:webHidden/>
          </w:rPr>
          <w:fldChar w:fldCharType="separate"/>
        </w:r>
        <w:r>
          <w:rPr>
            <w:noProof/>
            <w:webHidden/>
          </w:rPr>
          <w:t>ii</w:t>
        </w:r>
        <w:r>
          <w:rPr>
            <w:noProof/>
            <w:webHidden/>
          </w:rPr>
          <w:fldChar w:fldCharType="end"/>
        </w:r>
      </w:hyperlink>
    </w:p>
    <w:p w14:paraId="6AB3C434" w14:textId="476A7F2F" w:rsidR="00D6583A" w:rsidRDefault="00D6583A">
      <w:pPr>
        <w:pStyle w:val="TOC2"/>
        <w:rPr>
          <w:rFonts w:asciiTheme="minorHAnsi" w:eastAsiaTheme="minorEastAsia" w:hAnsiTheme="minorHAnsi" w:cstheme="minorBidi"/>
          <w:b w:val="0"/>
          <w:bCs w:val="0"/>
          <w:smallCaps w:val="0"/>
          <w:noProof/>
          <w:sz w:val="22"/>
          <w:szCs w:val="22"/>
        </w:rPr>
      </w:pPr>
      <w:hyperlink w:anchor="_Toc38630273" w:history="1">
        <w:r w:rsidRPr="007F5ABE">
          <w:rPr>
            <w:rStyle w:val="Hyperlink"/>
            <w:noProof/>
          </w:rPr>
          <w:t>Distribution List</w:t>
        </w:r>
        <w:r>
          <w:rPr>
            <w:noProof/>
            <w:webHidden/>
          </w:rPr>
          <w:tab/>
        </w:r>
        <w:r>
          <w:rPr>
            <w:noProof/>
            <w:webHidden/>
          </w:rPr>
          <w:fldChar w:fldCharType="begin"/>
        </w:r>
        <w:r>
          <w:rPr>
            <w:noProof/>
            <w:webHidden/>
          </w:rPr>
          <w:instrText xml:space="preserve"> PAGEREF _Toc38630273 \h </w:instrText>
        </w:r>
        <w:r>
          <w:rPr>
            <w:noProof/>
            <w:webHidden/>
          </w:rPr>
        </w:r>
        <w:r>
          <w:rPr>
            <w:noProof/>
            <w:webHidden/>
          </w:rPr>
          <w:fldChar w:fldCharType="separate"/>
        </w:r>
        <w:r>
          <w:rPr>
            <w:noProof/>
            <w:webHidden/>
          </w:rPr>
          <w:t>ii</w:t>
        </w:r>
        <w:r>
          <w:rPr>
            <w:noProof/>
            <w:webHidden/>
          </w:rPr>
          <w:fldChar w:fldCharType="end"/>
        </w:r>
      </w:hyperlink>
    </w:p>
    <w:p w14:paraId="0D7AF73B" w14:textId="7B7DA270" w:rsidR="00D6583A" w:rsidRDefault="00D6583A">
      <w:pPr>
        <w:pStyle w:val="TOC2"/>
        <w:rPr>
          <w:rFonts w:asciiTheme="minorHAnsi" w:eastAsiaTheme="minorEastAsia" w:hAnsiTheme="minorHAnsi" w:cstheme="minorBidi"/>
          <w:b w:val="0"/>
          <w:bCs w:val="0"/>
          <w:smallCaps w:val="0"/>
          <w:noProof/>
          <w:sz w:val="22"/>
          <w:szCs w:val="22"/>
        </w:rPr>
      </w:pPr>
      <w:hyperlink w:anchor="_Toc38630274" w:history="1">
        <w:r w:rsidRPr="007F5ABE">
          <w:rPr>
            <w:rStyle w:val="Hyperlink"/>
            <w:noProof/>
          </w:rPr>
          <w:t>Change Summary</w:t>
        </w:r>
        <w:r>
          <w:rPr>
            <w:noProof/>
            <w:webHidden/>
          </w:rPr>
          <w:tab/>
        </w:r>
        <w:r>
          <w:rPr>
            <w:noProof/>
            <w:webHidden/>
          </w:rPr>
          <w:fldChar w:fldCharType="begin"/>
        </w:r>
        <w:r>
          <w:rPr>
            <w:noProof/>
            <w:webHidden/>
          </w:rPr>
          <w:instrText xml:space="preserve"> PAGEREF _Toc38630274 \h </w:instrText>
        </w:r>
        <w:r>
          <w:rPr>
            <w:noProof/>
            <w:webHidden/>
          </w:rPr>
        </w:r>
        <w:r>
          <w:rPr>
            <w:noProof/>
            <w:webHidden/>
          </w:rPr>
          <w:fldChar w:fldCharType="separate"/>
        </w:r>
        <w:r>
          <w:rPr>
            <w:noProof/>
            <w:webHidden/>
          </w:rPr>
          <w:t>ii</w:t>
        </w:r>
        <w:r>
          <w:rPr>
            <w:noProof/>
            <w:webHidden/>
          </w:rPr>
          <w:fldChar w:fldCharType="end"/>
        </w:r>
      </w:hyperlink>
    </w:p>
    <w:p w14:paraId="416B3AF8" w14:textId="679C08C4" w:rsidR="00D6583A" w:rsidRDefault="00D6583A">
      <w:pPr>
        <w:pStyle w:val="TOC1"/>
        <w:tabs>
          <w:tab w:val="left" w:pos="400"/>
        </w:tabs>
        <w:rPr>
          <w:rFonts w:asciiTheme="minorHAnsi" w:eastAsiaTheme="minorEastAsia" w:hAnsiTheme="minorHAnsi" w:cstheme="minorBidi"/>
          <w:b w:val="0"/>
          <w:caps w:val="0"/>
          <w:noProof/>
          <w:sz w:val="22"/>
          <w:szCs w:val="22"/>
        </w:rPr>
      </w:pPr>
      <w:hyperlink w:anchor="_Toc38630275" w:history="1">
        <w:r w:rsidRPr="007F5ABE">
          <w:rPr>
            <w:rStyle w:val="Hyperlink"/>
            <w:noProof/>
          </w:rPr>
          <w:t>1.</w:t>
        </w:r>
        <w:r>
          <w:rPr>
            <w:rFonts w:asciiTheme="minorHAnsi" w:eastAsiaTheme="minorEastAsia" w:hAnsiTheme="minorHAnsi" w:cstheme="minorBidi"/>
            <w:b w:val="0"/>
            <w:caps w:val="0"/>
            <w:noProof/>
            <w:sz w:val="22"/>
            <w:szCs w:val="22"/>
          </w:rPr>
          <w:tab/>
        </w:r>
        <w:r w:rsidRPr="007F5ABE">
          <w:rPr>
            <w:rStyle w:val="Hyperlink"/>
            <w:noProof/>
          </w:rPr>
          <w:t>Introduction</w:t>
        </w:r>
        <w:r>
          <w:rPr>
            <w:noProof/>
            <w:webHidden/>
          </w:rPr>
          <w:tab/>
        </w:r>
        <w:r>
          <w:rPr>
            <w:noProof/>
            <w:webHidden/>
          </w:rPr>
          <w:fldChar w:fldCharType="begin"/>
        </w:r>
        <w:r>
          <w:rPr>
            <w:noProof/>
            <w:webHidden/>
          </w:rPr>
          <w:instrText xml:space="preserve"> PAGEREF _Toc38630275 \h </w:instrText>
        </w:r>
        <w:r>
          <w:rPr>
            <w:noProof/>
            <w:webHidden/>
          </w:rPr>
        </w:r>
        <w:r>
          <w:rPr>
            <w:noProof/>
            <w:webHidden/>
          </w:rPr>
          <w:fldChar w:fldCharType="separate"/>
        </w:r>
        <w:r>
          <w:rPr>
            <w:noProof/>
            <w:webHidden/>
          </w:rPr>
          <w:t>1</w:t>
        </w:r>
        <w:r>
          <w:rPr>
            <w:noProof/>
            <w:webHidden/>
          </w:rPr>
          <w:fldChar w:fldCharType="end"/>
        </w:r>
      </w:hyperlink>
    </w:p>
    <w:p w14:paraId="49C22033" w14:textId="61386227" w:rsidR="00D6583A" w:rsidRDefault="00D6583A">
      <w:pPr>
        <w:pStyle w:val="TOC2"/>
        <w:tabs>
          <w:tab w:val="left" w:pos="1200"/>
        </w:tabs>
        <w:rPr>
          <w:rFonts w:asciiTheme="minorHAnsi" w:eastAsiaTheme="minorEastAsia" w:hAnsiTheme="minorHAnsi" w:cstheme="minorBidi"/>
          <w:b w:val="0"/>
          <w:bCs w:val="0"/>
          <w:smallCaps w:val="0"/>
          <w:noProof/>
          <w:sz w:val="22"/>
          <w:szCs w:val="22"/>
        </w:rPr>
      </w:pPr>
      <w:hyperlink w:anchor="_Toc38630276" w:history="1">
        <w:r w:rsidRPr="007F5ABE">
          <w:rPr>
            <w:rStyle w:val="Hyperlink"/>
            <w:noProof/>
          </w:rPr>
          <w:t>1.1.</w:t>
        </w:r>
        <w:r>
          <w:rPr>
            <w:rFonts w:asciiTheme="minorHAnsi" w:eastAsiaTheme="minorEastAsia" w:hAnsiTheme="minorHAnsi" w:cstheme="minorBidi"/>
            <w:b w:val="0"/>
            <w:bCs w:val="0"/>
            <w:smallCaps w:val="0"/>
            <w:noProof/>
            <w:sz w:val="22"/>
            <w:szCs w:val="22"/>
          </w:rPr>
          <w:tab/>
        </w:r>
        <w:r w:rsidRPr="007F5ABE">
          <w:rPr>
            <w:rStyle w:val="Hyperlink"/>
            <w:noProof/>
          </w:rPr>
          <w:t>Purpose</w:t>
        </w:r>
        <w:r>
          <w:rPr>
            <w:noProof/>
            <w:webHidden/>
          </w:rPr>
          <w:tab/>
        </w:r>
        <w:r>
          <w:rPr>
            <w:noProof/>
            <w:webHidden/>
          </w:rPr>
          <w:fldChar w:fldCharType="begin"/>
        </w:r>
        <w:r>
          <w:rPr>
            <w:noProof/>
            <w:webHidden/>
          </w:rPr>
          <w:instrText xml:space="preserve"> PAGEREF _Toc38630276 \h </w:instrText>
        </w:r>
        <w:r>
          <w:rPr>
            <w:noProof/>
            <w:webHidden/>
          </w:rPr>
        </w:r>
        <w:r>
          <w:rPr>
            <w:noProof/>
            <w:webHidden/>
          </w:rPr>
          <w:fldChar w:fldCharType="separate"/>
        </w:r>
        <w:r>
          <w:rPr>
            <w:noProof/>
            <w:webHidden/>
          </w:rPr>
          <w:t>1</w:t>
        </w:r>
        <w:r>
          <w:rPr>
            <w:noProof/>
            <w:webHidden/>
          </w:rPr>
          <w:fldChar w:fldCharType="end"/>
        </w:r>
      </w:hyperlink>
    </w:p>
    <w:p w14:paraId="375A11C7" w14:textId="439602C3" w:rsidR="00D6583A" w:rsidRDefault="00D6583A">
      <w:pPr>
        <w:pStyle w:val="TOC2"/>
        <w:tabs>
          <w:tab w:val="left" w:pos="1200"/>
        </w:tabs>
        <w:rPr>
          <w:rFonts w:asciiTheme="minorHAnsi" w:eastAsiaTheme="minorEastAsia" w:hAnsiTheme="minorHAnsi" w:cstheme="minorBidi"/>
          <w:b w:val="0"/>
          <w:bCs w:val="0"/>
          <w:smallCaps w:val="0"/>
          <w:noProof/>
          <w:sz w:val="22"/>
          <w:szCs w:val="22"/>
        </w:rPr>
      </w:pPr>
      <w:hyperlink w:anchor="_Toc38630277" w:history="1">
        <w:r w:rsidRPr="007F5ABE">
          <w:rPr>
            <w:rStyle w:val="Hyperlink"/>
            <w:noProof/>
          </w:rPr>
          <w:t>1.2.</w:t>
        </w:r>
        <w:r>
          <w:rPr>
            <w:rFonts w:asciiTheme="minorHAnsi" w:eastAsiaTheme="minorEastAsia" w:hAnsiTheme="minorHAnsi" w:cstheme="minorBidi"/>
            <w:b w:val="0"/>
            <w:bCs w:val="0"/>
            <w:smallCaps w:val="0"/>
            <w:noProof/>
            <w:sz w:val="22"/>
            <w:szCs w:val="22"/>
          </w:rPr>
          <w:tab/>
        </w:r>
        <w:r w:rsidRPr="007F5ABE">
          <w:rPr>
            <w:rStyle w:val="Hyperlink"/>
            <w:noProof/>
          </w:rPr>
          <w:t>Scope</w:t>
        </w:r>
        <w:r>
          <w:rPr>
            <w:noProof/>
            <w:webHidden/>
          </w:rPr>
          <w:tab/>
        </w:r>
        <w:r>
          <w:rPr>
            <w:noProof/>
            <w:webHidden/>
          </w:rPr>
          <w:fldChar w:fldCharType="begin"/>
        </w:r>
        <w:r>
          <w:rPr>
            <w:noProof/>
            <w:webHidden/>
          </w:rPr>
          <w:instrText xml:space="preserve"> PAGEREF _Toc38630277 \h </w:instrText>
        </w:r>
        <w:r>
          <w:rPr>
            <w:noProof/>
            <w:webHidden/>
          </w:rPr>
        </w:r>
        <w:r>
          <w:rPr>
            <w:noProof/>
            <w:webHidden/>
          </w:rPr>
          <w:fldChar w:fldCharType="separate"/>
        </w:r>
        <w:r>
          <w:rPr>
            <w:noProof/>
            <w:webHidden/>
          </w:rPr>
          <w:t>1</w:t>
        </w:r>
        <w:r>
          <w:rPr>
            <w:noProof/>
            <w:webHidden/>
          </w:rPr>
          <w:fldChar w:fldCharType="end"/>
        </w:r>
      </w:hyperlink>
    </w:p>
    <w:p w14:paraId="1568E38D" w14:textId="559262BA" w:rsidR="00D6583A" w:rsidRDefault="00D6583A">
      <w:pPr>
        <w:pStyle w:val="TOC2"/>
        <w:tabs>
          <w:tab w:val="left" w:pos="1200"/>
        </w:tabs>
        <w:rPr>
          <w:rFonts w:asciiTheme="minorHAnsi" w:eastAsiaTheme="minorEastAsia" w:hAnsiTheme="minorHAnsi" w:cstheme="minorBidi"/>
          <w:b w:val="0"/>
          <w:bCs w:val="0"/>
          <w:smallCaps w:val="0"/>
          <w:noProof/>
          <w:sz w:val="22"/>
          <w:szCs w:val="22"/>
        </w:rPr>
      </w:pPr>
      <w:hyperlink w:anchor="_Toc38630278" w:history="1">
        <w:r w:rsidRPr="007F5ABE">
          <w:rPr>
            <w:rStyle w:val="Hyperlink"/>
            <w:noProof/>
          </w:rPr>
          <w:t>1.3.</w:t>
        </w:r>
        <w:r>
          <w:rPr>
            <w:rFonts w:asciiTheme="minorHAnsi" w:eastAsiaTheme="minorEastAsia" w:hAnsiTheme="minorHAnsi" w:cstheme="minorBidi"/>
            <w:b w:val="0"/>
            <w:bCs w:val="0"/>
            <w:smallCaps w:val="0"/>
            <w:noProof/>
            <w:sz w:val="22"/>
            <w:szCs w:val="22"/>
          </w:rPr>
          <w:tab/>
        </w:r>
        <w:r w:rsidRPr="007F5ABE">
          <w:rPr>
            <w:rStyle w:val="Hyperlink"/>
            <w:noProof/>
          </w:rPr>
          <w:t>System Overview</w:t>
        </w:r>
        <w:r>
          <w:rPr>
            <w:noProof/>
            <w:webHidden/>
          </w:rPr>
          <w:tab/>
        </w:r>
        <w:r>
          <w:rPr>
            <w:noProof/>
            <w:webHidden/>
          </w:rPr>
          <w:fldChar w:fldCharType="begin"/>
        </w:r>
        <w:r>
          <w:rPr>
            <w:noProof/>
            <w:webHidden/>
          </w:rPr>
          <w:instrText xml:space="preserve"> PAGEREF _Toc38630278 \h </w:instrText>
        </w:r>
        <w:r>
          <w:rPr>
            <w:noProof/>
            <w:webHidden/>
          </w:rPr>
        </w:r>
        <w:r>
          <w:rPr>
            <w:noProof/>
            <w:webHidden/>
          </w:rPr>
          <w:fldChar w:fldCharType="separate"/>
        </w:r>
        <w:r>
          <w:rPr>
            <w:noProof/>
            <w:webHidden/>
          </w:rPr>
          <w:t>1</w:t>
        </w:r>
        <w:r>
          <w:rPr>
            <w:noProof/>
            <w:webHidden/>
          </w:rPr>
          <w:fldChar w:fldCharType="end"/>
        </w:r>
      </w:hyperlink>
    </w:p>
    <w:p w14:paraId="73EE4D0B" w14:textId="1970B7D0" w:rsidR="00D6583A" w:rsidRDefault="00D6583A">
      <w:pPr>
        <w:pStyle w:val="TOC2"/>
        <w:tabs>
          <w:tab w:val="left" w:pos="1200"/>
        </w:tabs>
        <w:rPr>
          <w:rFonts w:asciiTheme="minorHAnsi" w:eastAsiaTheme="minorEastAsia" w:hAnsiTheme="minorHAnsi" w:cstheme="minorBidi"/>
          <w:b w:val="0"/>
          <w:bCs w:val="0"/>
          <w:smallCaps w:val="0"/>
          <w:noProof/>
          <w:sz w:val="22"/>
          <w:szCs w:val="22"/>
        </w:rPr>
      </w:pPr>
      <w:hyperlink w:anchor="_Toc38630279" w:history="1">
        <w:r w:rsidRPr="007F5ABE">
          <w:rPr>
            <w:rStyle w:val="Hyperlink"/>
            <w:noProof/>
          </w:rPr>
          <w:t>1.4.</w:t>
        </w:r>
        <w:r>
          <w:rPr>
            <w:rFonts w:asciiTheme="minorHAnsi" w:eastAsiaTheme="minorEastAsia" w:hAnsiTheme="minorHAnsi" w:cstheme="minorBidi"/>
            <w:b w:val="0"/>
            <w:bCs w:val="0"/>
            <w:smallCaps w:val="0"/>
            <w:noProof/>
            <w:sz w:val="22"/>
            <w:szCs w:val="22"/>
          </w:rPr>
          <w:tab/>
        </w:r>
        <w:r w:rsidRPr="007F5ABE">
          <w:rPr>
            <w:rStyle w:val="Hyperlink"/>
            <w:noProof/>
          </w:rPr>
          <w:t>Suspension and Exit Criteria</w:t>
        </w:r>
        <w:r>
          <w:rPr>
            <w:noProof/>
            <w:webHidden/>
          </w:rPr>
          <w:tab/>
        </w:r>
        <w:r>
          <w:rPr>
            <w:noProof/>
            <w:webHidden/>
          </w:rPr>
          <w:fldChar w:fldCharType="begin"/>
        </w:r>
        <w:r>
          <w:rPr>
            <w:noProof/>
            <w:webHidden/>
          </w:rPr>
          <w:instrText xml:space="preserve"> PAGEREF _Toc38630279 \h </w:instrText>
        </w:r>
        <w:r>
          <w:rPr>
            <w:noProof/>
            <w:webHidden/>
          </w:rPr>
        </w:r>
        <w:r>
          <w:rPr>
            <w:noProof/>
            <w:webHidden/>
          </w:rPr>
          <w:fldChar w:fldCharType="separate"/>
        </w:r>
        <w:r>
          <w:rPr>
            <w:noProof/>
            <w:webHidden/>
          </w:rPr>
          <w:t>1</w:t>
        </w:r>
        <w:r>
          <w:rPr>
            <w:noProof/>
            <w:webHidden/>
          </w:rPr>
          <w:fldChar w:fldCharType="end"/>
        </w:r>
      </w:hyperlink>
    </w:p>
    <w:p w14:paraId="180EA160" w14:textId="2117FCD1" w:rsidR="00D6583A" w:rsidRDefault="00D6583A">
      <w:pPr>
        <w:pStyle w:val="TOC2"/>
        <w:tabs>
          <w:tab w:val="left" w:pos="1200"/>
        </w:tabs>
        <w:rPr>
          <w:rFonts w:asciiTheme="minorHAnsi" w:eastAsiaTheme="minorEastAsia" w:hAnsiTheme="minorHAnsi" w:cstheme="minorBidi"/>
          <w:b w:val="0"/>
          <w:bCs w:val="0"/>
          <w:smallCaps w:val="0"/>
          <w:noProof/>
          <w:sz w:val="22"/>
          <w:szCs w:val="22"/>
        </w:rPr>
      </w:pPr>
      <w:hyperlink w:anchor="_Toc38630280" w:history="1">
        <w:r w:rsidRPr="007F5ABE">
          <w:rPr>
            <w:rStyle w:val="Hyperlink"/>
            <w:noProof/>
          </w:rPr>
          <w:t>1.5.</w:t>
        </w:r>
        <w:r>
          <w:rPr>
            <w:rFonts w:asciiTheme="minorHAnsi" w:eastAsiaTheme="minorEastAsia" w:hAnsiTheme="minorHAnsi" w:cstheme="minorBidi"/>
            <w:b w:val="0"/>
            <w:bCs w:val="0"/>
            <w:smallCaps w:val="0"/>
            <w:noProof/>
            <w:sz w:val="22"/>
            <w:szCs w:val="22"/>
          </w:rPr>
          <w:tab/>
        </w:r>
        <w:r w:rsidRPr="007F5ABE">
          <w:rPr>
            <w:rStyle w:val="Hyperlink"/>
            <w:noProof/>
          </w:rPr>
          <w:t>Document Overview</w:t>
        </w:r>
        <w:r>
          <w:rPr>
            <w:noProof/>
            <w:webHidden/>
          </w:rPr>
          <w:tab/>
        </w:r>
        <w:r>
          <w:rPr>
            <w:noProof/>
            <w:webHidden/>
          </w:rPr>
          <w:fldChar w:fldCharType="begin"/>
        </w:r>
        <w:r>
          <w:rPr>
            <w:noProof/>
            <w:webHidden/>
          </w:rPr>
          <w:instrText xml:space="preserve"> PAGEREF _Toc38630280 \h </w:instrText>
        </w:r>
        <w:r>
          <w:rPr>
            <w:noProof/>
            <w:webHidden/>
          </w:rPr>
        </w:r>
        <w:r>
          <w:rPr>
            <w:noProof/>
            <w:webHidden/>
          </w:rPr>
          <w:fldChar w:fldCharType="separate"/>
        </w:r>
        <w:r>
          <w:rPr>
            <w:noProof/>
            <w:webHidden/>
          </w:rPr>
          <w:t>2</w:t>
        </w:r>
        <w:r>
          <w:rPr>
            <w:noProof/>
            <w:webHidden/>
          </w:rPr>
          <w:fldChar w:fldCharType="end"/>
        </w:r>
      </w:hyperlink>
    </w:p>
    <w:p w14:paraId="04519574" w14:textId="182578C8" w:rsidR="00D6583A" w:rsidRDefault="00D6583A">
      <w:pPr>
        <w:pStyle w:val="TOC2"/>
        <w:tabs>
          <w:tab w:val="left" w:pos="1200"/>
        </w:tabs>
        <w:rPr>
          <w:rFonts w:asciiTheme="minorHAnsi" w:eastAsiaTheme="minorEastAsia" w:hAnsiTheme="minorHAnsi" w:cstheme="minorBidi"/>
          <w:b w:val="0"/>
          <w:bCs w:val="0"/>
          <w:smallCaps w:val="0"/>
          <w:noProof/>
          <w:sz w:val="22"/>
          <w:szCs w:val="22"/>
        </w:rPr>
      </w:pPr>
      <w:hyperlink w:anchor="_Toc38630281" w:history="1">
        <w:r w:rsidRPr="007F5ABE">
          <w:rPr>
            <w:rStyle w:val="Hyperlink"/>
            <w:noProof/>
          </w:rPr>
          <w:t>1.6.</w:t>
        </w:r>
        <w:r>
          <w:rPr>
            <w:rFonts w:asciiTheme="minorHAnsi" w:eastAsiaTheme="minorEastAsia" w:hAnsiTheme="minorHAnsi" w:cstheme="minorBidi"/>
            <w:b w:val="0"/>
            <w:bCs w:val="0"/>
            <w:smallCaps w:val="0"/>
            <w:noProof/>
            <w:sz w:val="22"/>
            <w:szCs w:val="22"/>
          </w:rPr>
          <w:tab/>
        </w:r>
        <w:r w:rsidRPr="007F5ABE">
          <w:rPr>
            <w:rStyle w:val="Hyperlink"/>
            <w:noProof/>
          </w:rPr>
          <w:t>References</w:t>
        </w:r>
        <w:r>
          <w:rPr>
            <w:noProof/>
            <w:webHidden/>
          </w:rPr>
          <w:tab/>
        </w:r>
        <w:r>
          <w:rPr>
            <w:noProof/>
            <w:webHidden/>
          </w:rPr>
          <w:fldChar w:fldCharType="begin"/>
        </w:r>
        <w:r>
          <w:rPr>
            <w:noProof/>
            <w:webHidden/>
          </w:rPr>
          <w:instrText xml:space="preserve"> PAGEREF _Toc38630281 \h </w:instrText>
        </w:r>
        <w:r>
          <w:rPr>
            <w:noProof/>
            <w:webHidden/>
          </w:rPr>
        </w:r>
        <w:r>
          <w:rPr>
            <w:noProof/>
            <w:webHidden/>
          </w:rPr>
          <w:fldChar w:fldCharType="separate"/>
        </w:r>
        <w:r>
          <w:rPr>
            <w:noProof/>
            <w:webHidden/>
          </w:rPr>
          <w:t>2</w:t>
        </w:r>
        <w:r>
          <w:rPr>
            <w:noProof/>
            <w:webHidden/>
          </w:rPr>
          <w:fldChar w:fldCharType="end"/>
        </w:r>
      </w:hyperlink>
    </w:p>
    <w:p w14:paraId="48DF31BF" w14:textId="77C902A9" w:rsidR="00D6583A" w:rsidRDefault="00D6583A">
      <w:pPr>
        <w:pStyle w:val="TOC1"/>
        <w:tabs>
          <w:tab w:val="left" w:pos="400"/>
        </w:tabs>
        <w:rPr>
          <w:rFonts w:asciiTheme="minorHAnsi" w:eastAsiaTheme="minorEastAsia" w:hAnsiTheme="minorHAnsi" w:cstheme="minorBidi"/>
          <w:b w:val="0"/>
          <w:caps w:val="0"/>
          <w:noProof/>
          <w:sz w:val="22"/>
          <w:szCs w:val="22"/>
        </w:rPr>
      </w:pPr>
      <w:hyperlink w:anchor="_Toc38630282" w:history="1">
        <w:r w:rsidRPr="007F5ABE">
          <w:rPr>
            <w:rStyle w:val="Hyperlink"/>
            <w:noProof/>
          </w:rPr>
          <w:t>2.</w:t>
        </w:r>
        <w:r>
          <w:rPr>
            <w:rFonts w:asciiTheme="minorHAnsi" w:eastAsiaTheme="minorEastAsia" w:hAnsiTheme="minorHAnsi" w:cstheme="minorBidi"/>
            <w:b w:val="0"/>
            <w:caps w:val="0"/>
            <w:noProof/>
            <w:sz w:val="22"/>
            <w:szCs w:val="22"/>
          </w:rPr>
          <w:tab/>
        </w:r>
        <w:r w:rsidRPr="007F5ABE">
          <w:rPr>
            <w:rStyle w:val="Hyperlink"/>
            <w:noProof/>
          </w:rPr>
          <w:t>Test Items and Features</w:t>
        </w:r>
        <w:r>
          <w:rPr>
            <w:noProof/>
            <w:webHidden/>
          </w:rPr>
          <w:tab/>
        </w:r>
        <w:r>
          <w:rPr>
            <w:noProof/>
            <w:webHidden/>
          </w:rPr>
          <w:fldChar w:fldCharType="begin"/>
        </w:r>
        <w:r>
          <w:rPr>
            <w:noProof/>
            <w:webHidden/>
          </w:rPr>
          <w:instrText xml:space="preserve"> PAGEREF _Toc38630282 \h </w:instrText>
        </w:r>
        <w:r>
          <w:rPr>
            <w:noProof/>
            <w:webHidden/>
          </w:rPr>
        </w:r>
        <w:r>
          <w:rPr>
            <w:noProof/>
            <w:webHidden/>
          </w:rPr>
          <w:fldChar w:fldCharType="separate"/>
        </w:r>
        <w:r>
          <w:rPr>
            <w:noProof/>
            <w:webHidden/>
          </w:rPr>
          <w:t>3</w:t>
        </w:r>
        <w:r>
          <w:rPr>
            <w:noProof/>
            <w:webHidden/>
          </w:rPr>
          <w:fldChar w:fldCharType="end"/>
        </w:r>
      </w:hyperlink>
    </w:p>
    <w:p w14:paraId="3584457A" w14:textId="2E82D19E" w:rsidR="00D6583A" w:rsidRDefault="00D6583A">
      <w:pPr>
        <w:pStyle w:val="TOC1"/>
        <w:tabs>
          <w:tab w:val="left" w:pos="400"/>
        </w:tabs>
        <w:rPr>
          <w:rFonts w:asciiTheme="minorHAnsi" w:eastAsiaTheme="minorEastAsia" w:hAnsiTheme="minorHAnsi" w:cstheme="minorBidi"/>
          <w:b w:val="0"/>
          <w:caps w:val="0"/>
          <w:noProof/>
          <w:sz w:val="22"/>
          <w:szCs w:val="22"/>
        </w:rPr>
      </w:pPr>
      <w:hyperlink w:anchor="_Toc38630283" w:history="1">
        <w:r w:rsidRPr="007F5ABE">
          <w:rPr>
            <w:rStyle w:val="Hyperlink"/>
            <w:noProof/>
          </w:rPr>
          <w:t>3.</w:t>
        </w:r>
        <w:r>
          <w:rPr>
            <w:rFonts w:asciiTheme="minorHAnsi" w:eastAsiaTheme="minorEastAsia" w:hAnsiTheme="minorHAnsi" w:cstheme="minorBidi"/>
            <w:b w:val="0"/>
            <w:caps w:val="0"/>
            <w:noProof/>
            <w:sz w:val="22"/>
            <w:szCs w:val="22"/>
          </w:rPr>
          <w:tab/>
        </w:r>
        <w:r w:rsidRPr="007F5ABE">
          <w:rPr>
            <w:rStyle w:val="Hyperlink"/>
            <w:noProof/>
          </w:rPr>
          <w:t>Testing Approach</w:t>
        </w:r>
        <w:r>
          <w:rPr>
            <w:noProof/>
            <w:webHidden/>
          </w:rPr>
          <w:tab/>
        </w:r>
        <w:r>
          <w:rPr>
            <w:noProof/>
            <w:webHidden/>
          </w:rPr>
          <w:fldChar w:fldCharType="begin"/>
        </w:r>
        <w:r>
          <w:rPr>
            <w:noProof/>
            <w:webHidden/>
          </w:rPr>
          <w:instrText xml:space="preserve"> PAGEREF _Toc38630283 \h </w:instrText>
        </w:r>
        <w:r>
          <w:rPr>
            <w:noProof/>
            <w:webHidden/>
          </w:rPr>
        </w:r>
        <w:r>
          <w:rPr>
            <w:noProof/>
            <w:webHidden/>
          </w:rPr>
          <w:fldChar w:fldCharType="separate"/>
        </w:r>
        <w:r>
          <w:rPr>
            <w:noProof/>
            <w:webHidden/>
          </w:rPr>
          <w:t>4</w:t>
        </w:r>
        <w:r>
          <w:rPr>
            <w:noProof/>
            <w:webHidden/>
          </w:rPr>
          <w:fldChar w:fldCharType="end"/>
        </w:r>
      </w:hyperlink>
    </w:p>
    <w:p w14:paraId="2E6A3209" w14:textId="325464BC" w:rsidR="00D6583A" w:rsidRDefault="00D6583A">
      <w:pPr>
        <w:pStyle w:val="TOC1"/>
        <w:tabs>
          <w:tab w:val="left" w:pos="400"/>
        </w:tabs>
        <w:rPr>
          <w:rFonts w:asciiTheme="minorHAnsi" w:eastAsiaTheme="minorEastAsia" w:hAnsiTheme="minorHAnsi" w:cstheme="minorBidi"/>
          <w:b w:val="0"/>
          <w:caps w:val="0"/>
          <w:noProof/>
          <w:sz w:val="22"/>
          <w:szCs w:val="22"/>
        </w:rPr>
      </w:pPr>
      <w:hyperlink w:anchor="_Toc38630284" w:history="1">
        <w:r w:rsidRPr="007F5ABE">
          <w:rPr>
            <w:rStyle w:val="Hyperlink"/>
            <w:noProof/>
          </w:rPr>
          <w:t>4.</w:t>
        </w:r>
        <w:r>
          <w:rPr>
            <w:rFonts w:asciiTheme="minorHAnsi" w:eastAsiaTheme="minorEastAsia" w:hAnsiTheme="minorHAnsi" w:cstheme="minorBidi"/>
            <w:b w:val="0"/>
            <w:caps w:val="0"/>
            <w:noProof/>
            <w:sz w:val="22"/>
            <w:szCs w:val="22"/>
          </w:rPr>
          <w:tab/>
        </w:r>
        <w:r w:rsidRPr="007F5ABE">
          <w:rPr>
            <w:rStyle w:val="Hyperlink"/>
            <w:noProof/>
          </w:rPr>
          <w:t>Test XX</w:t>
        </w:r>
        <w:r>
          <w:rPr>
            <w:noProof/>
            <w:webHidden/>
          </w:rPr>
          <w:tab/>
        </w:r>
        <w:r>
          <w:rPr>
            <w:noProof/>
            <w:webHidden/>
          </w:rPr>
          <w:fldChar w:fldCharType="begin"/>
        </w:r>
        <w:r>
          <w:rPr>
            <w:noProof/>
            <w:webHidden/>
          </w:rPr>
          <w:instrText xml:space="preserve"> PAGEREF _Toc38630284 \h </w:instrText>
        </w:r>
        <w:r>
          <w:rPr>
            <w:noProof/>
            <w:webHidden/>
          </w:rPr>
        </w:r>
        <w:r>
          <w:rPr>
            <w:noProof/>
            <w:webHidden/>
          </w:rPr>
          <w:fldChar w:fldCharType="separate"/>
        </w:r>
        <w:r>
          <w:rPr>
            <w:noProof/>
            <w:webHidden/>
          </w:rPr>
          <w:t>5</w:t>
        </w:r>
        <w:r>
          <w:rPr>
            <w:noProof/>
            <w:webHidden/>
          </w:rPr>
          <w:fldChar w:fldCharType="end"/>
        </w:r>
      </w:hyperlink>
    </w:p>
    <w:p w14:paraId="3B0E5F82" w14:textId="02DE73BC" w:rsidR="00D6583A" w:rsidRDefault="00D6583A">
      <w:pPr>
        <w:pStyle w:val="TOC2"/>
        <w:tabs>
          <w:tab w:val="left" w:pos="1200"/>
        </w:tabs>
        <w:rPr>
          <w:rFonts w:asciiTheme="minorHAnsi" w:eastAsiaTheme="minorEastAsia" w:hAnsiTheme="minorHAnsi" w:cstheme="minorBidi"/>
          <w:b w:val="0"/>
          <w:bCs w:val="0"/>
          <w:smallCaps w:val="0"/>
          <w:noProof/>
          <w:sz w:val="22"/>
          <w:szCs w:val="22"/>
        </w:rPr>
      </w:pPr>
      <w:hyperlink w:anchor="_Toc38630285" w:history="1">
        <w:r w:rsidRPr="007F5ABE">
          <w:rPr>
            <w:rStyle w:val="Hyperlink"/>
            <w:noProof/>
          </w:rPr>
          <w:t>4.1.</w:t>
        </w:r>
        <w:r>
          <w:rPr>
            <w:rFonts w:asciiTheme="minorHAnsi" w:eastAsiaTheme="minorEastAsia" w:hAnsiTheme="minorHAnsi" w:cstheme="minorBidi"/>
            <w:b w:val="0"/>
            <w:bCs w:val="0"/>
            <w:smallCaps w:val="0"/>
            <w:noProof/>
            <w:sz w:val="22"/>
            <w:szCs w:val="22"/>
          </w:rPr>
          <w:tab/>
        </w:r>
        <w:r w:rsidRPr="007F5ABE">
          <w:rPr>
            <w:rStyle w:val="Hyperlink"/>
            <w:noProof/>
          </w:rPr>
          <w:t>Test &lt;&lt;Search1&gt;&gt;</w:t>
        </w:r>
        <w:r>
          <w:rPr>
            <w:noProof/>
            <w:webHidden/>
          </w:rPr>
          <w:tab/>
        </w:r>
        <w:r>
          <w:rPr>
            <w:noProof/>
            <w:webHidden/>
          </w:rPr>
          <w:fldChar w:fldCharType="begin"/>
        </w:r>
        <w:r>
          <w:rPr>
            <w:noProof/>
            <w:webHidden/>
          </w:rPr>
          <w:instrText xml:space="preserve"> PAGEREF _Toc38630285 \h </w:instrText>
        </w:r>
        <w:r>
          <w:rPr>
            <w:noProof/>
            <w:webHidden/>
          </w:rPr>
        </w:r>
        <w:r>
          <w:rPr>
            <w:noProof/>
            <w:webHidden/>
          </w:rPr>
          <w:fldChar w:fldCharType="separate"/>
        </w:r>
        <w:r>
          <w:rPr>
            <w:noProof/>
            <w:webHidden/>
          </w:rPr>
          <w:t>5</w:t>
        </w:r>
        <w:r>
          <w:rPr>
            <w:noProof/>
            <w:webHidden/>
          </w:rPr>
          <w:fldChar w:fldCharType="end"/>
        </w:r>
      </w:hyperlink>
    </w:p>
    <w:p w14:paraId="3172C8B5" w14:textId="4919668F" w:rsidR="00D6583A" w:rsidRDefault="00D6583A">
      <w:pPr>
        <w:pStyle w:val="TOC2"/>
        <w:tabs>
          <w:tab w:val="left" w:pos="1200"/>
        </w:tabs>
        <w:rPr>
          <w:rFonts w:asciiTheme="minorHAnsi" w:eastAsiaTheme="minorEastAsia" w:hAnsiTheme="minorHAnsi" w:cstheme="minorBidi"/>
          <w:b w:val="0"/>
          <w:bCs w:val="0"/>
          <w:smallCaps w:val="0"/>
          <w:noProof/>
          <w:sz w:val="22"/>
          <w:szCs w:val="22"/>
        </w:rPr>
      </w:pPr>
      <w:hyperlink w:anchor="_Toc38630286" w:history="1">
        <w:r w:rsidRPr="007F5ABE">
          <w:rPr>
            <w:rStyle w:val="Hyperlink"/>
            <w:noProof/>
          </w:rPr>
          <w:t>4.2.</w:t>
        </w:r>
        <w:r>
          <w:rPr>
            <w:rFonts w:asciiTheme="minorHAnsi" w:eastAsiaTheme="minorEastAsia" w:hAnsiTheme="minorHAnsi" w:cstheme="minorBidi"/>
            <w:b w:val="0"/>
            <w:bCs w:val="0"/>
            <w:smallCaps w:val="0"/>
            <w:noProof/>
            <w:sz w:val="22"/>
            <w:szCs w:val="22"/>
          </w:rPr>
          <w:tab/>
        </w:r>
        <w:r w:rsidRPr="007F5ABE">
          <w:rPr>
            <w:rStyle w:val="Hyperlink"/>
            <w:noProof/>
          </w:rPr>
          <w:t>Test &lt;&lt;Search2&gt;&gt;</w:t>
        </w:r>
        <w:r>
          <w:rPr>
            <w:noProof/>
            <w:webHidden/>
          </w:rPr>
          <w:tab/>
        </w:r>
        <w:r>
          <w:rPr>
            <w:noProof/>
            <w:webHidden/>
          </w:rPr>
          <w:fldChar w:fldCharType="begin"/>
        </w:r>
        <w:r>
          <w:rPr>
            <w:noProof/>
            <w:webHidden/>
          </w:rPr>
          <w:instrText xml:space="preserve"> PAGEREF _Toc38630286 \h </w:instrText>
        </w:r>
        <w:r>
          <w:rPr>
            <w:noProof/>
            <w:webHidden/>
          </w:rPr>
        </w:r>
        <w:r>
          <w:rPr>
            <w:noProof/>
            <w:webHidden/>
          </w:rPr>
          <w:fldChar w:fldCharType="separate"/>
        </w:r>
        <w:r>
          <w:rPr>
            <w:noProof/>
            <w:webHidden/>
          </w:rPr>
          <w:t>6</w:t>
        </w:r>
        <w:r>
          <w:rPr>
            <w:noProof/>
            <w:webHidden/>
          </w:rPr>
          <w:fldChar w:fldCharType="end"/>
        </w:r>
      </w:hyperlink>
    </w:p>
    <w:p w14:paraId="1B8A905D" w14:textId="6BC9EB8B" w:rsidR="00D6583A" w:rsidRDefault="00D6583A">
      <w:pPr>
        <w:pStyle w:val="TOC2"/>
        <w:tabs>
          <w:tab w:val="left" w:pos="1200"/>
        </w:tabs>
        <w:rPr>
          <w:rFonts w:asciiTheme="minorHAnsi" w:eastAsiaTheme="minorEastAsia" w:hAnsiTheme="minorHAnsi" w:cstheme="minorBidi"/>
          <w:b w:val="0"/>
          <w:bCs w:val="0"/>
          <w:smallCaps w:val="0"/>
          <w:noProof/>
          <w:sz w:val="22"/>
          <w:szCs w:val="22"/>
        </w:rPr>
      </w:pPr>
      <w:hyperlink w:anchor="_Toc38630287" w:history="1">
        <w:r w:rsidRPr="007F5ABE">
          <w:rPr>
            <w:rStyle w:val="Hyperlink"/>
            <w:noProof/>
          </w:rPr>
          <w:t>4.3.</w:t>
        </w:r>
        <w:r>
          <w:rPr>
            <w:rFonts w:asciiTheme="minorHAnsi" w:eastAsiaTheme="minorEastAsia" w:hAnsiTheme="minorHAnsi" w:cstheme="minorBidi"/>
            <w:b w:val="0"/>
            <w:bCs w:val="0"/>
            <w:smallCaps w:val="0"/>
            <w:noProof/>
            <w:sz w:val="22"/>
            <w:szCs w:val="22"/>
          </w:rPr>
          <w:tab/>
        </w:r>
        <w:r w:rsidRPr="007F5ABE">
          <w:rPr>
            <w:rStyle w:val="Hyperlink"/>
            <w:noProof/>
          </w:rPr>
          <w:t>Test &lt;&lt;Search3&gt;&gt;</w:t>
        </w:r>
        <w:r>
          <w:rPr>
            <w:noProof/>
            <w:webHidden/>
          </w:rPr>
          <w:tab/>
        </w:r>
        <w:r>
          <w:rPr>
            <w:noProof/>
            <w:webHidden/>
          </w:rPr>
          <w:fldChar w:fldCharType="begin"/>
        </w:r>
        <w:r>
          <w:rPr>
            <w:noProof/>
            <w:webHidden/>
          </w:rPr>
          <w:instrText xml:space="preserve"> PAGEREF _Toc38630287 \h </w:instrText>
        </w:r>
        <w:r>
          <w:rPr>
            <w:noProof/>
            <w:webHidden/>
          </w:rPr>
        </w:r>
        <w:r>
          <w:rPr>
            <w:noProof/>
            <w:webHidden/>
          </w:rPr>
          <w:fldChar w:fldCharType="separate"/>
        </w:r>
        <w:r>
          <w:rPr>
            <w:noProof/>
            <w:webHidden/>
          </w:rPr>
          <w:t>7</w:t>
        </w:r>
        <w:r>
          <w:rPr>
            <w:noProof/>
            <w:webHidden/>
          </w:rPr>
          <w:fldChar w:fldCharType="end"/>
        </w:r>
      </w:hyperlink>
    </w:p>
    <w:p w14:paraId="2DD0F3A3" w14:textId="12194E87" w:rsidR="00D6583A" w:rsidRDefault="00D6583A">
      <w:pPr>
        <w:pStyle w:val="TOC2"/>
        <w:tabs>
          <w:tab w:val="left" w:pos="1200"/>
        </w:tabs>
        <w:rPr>
          <w:rFonts w:asciiTheme="minorHAnsi" w:eastAsiaTheme="minorEastAsia" w:hAnsiTheme="minorHAnsi" w:cstheme="minorBidi"/>
          <w:b w:val="0"/>
          <w:bCs w:val="0"/>
          <w:smallCaps w:val="0"/>
          <w:noProof/>
          <w:sz w:val="22"/>
          <w:szCs w:val="22"/>
        </w:rPr>
      </w:pPr>
      <w:hyperlink w:anchor="_Toc38630288" w:history="1">
        <w:r w:rsidRPr="007F5ABE">
          <w:rPr>
            <w:rStyle w:val="Hyperlink"/>
            <w:noProof/>
          </w:rPr>
          <w:t>4.4.</w:t>
        </w:r>
        <w:r>
          <w:rPr>
            <w:rFonts w:asciiTheme="minorHAnsi" w:eastAsiaTheme="minorEastAsia" w:hAnsiTheme="minorHAnsi" w:cstheme="minorBidi"/>
            <w:b w:val="0"/>
            <w:bCs w:val="0"/>
            <w:smallCaps w:val="0"/>
            <w:noProof/>
            <w:sz w:val="22"/>
            <w:szCs w:val="22"/>
          </w:rPr>
          <w:tab/>
        </w:r>
        <w:r w:rsidRPr="007F5ABE">
          <w:rPr>
            <w:rStyle w:val="Hyperlink"/>
            <w:noProof/>
          </w:rPr>
          <w:t>Test &lt;&lt;Search4&gt;&gt;</w:t>
        </w:r>
        <w:r>
          <w:rPr>
            <w:noProof/>
            <w:webHidden/>
          </w:rPr>
          <w:tab/>
        </w:r>
        <w:r>
          <w:rPr>
            <w:noProof/>
            <w:webHidden/>
          </w:rPr>
          <w:fldChar w:fldCharType="begin"/>
        </w:r>
        <w:r>
          <w:rPr>
            <w:noProof/>
            <w:webHidden/>
          </w:rPr>
          <w:instrText xml:space="preserve"> PAGEREF _Toc38630288 \h </w:instrText>
        </w:r>
        <w:r>
          <w:rPr>
            <w:noProof/>
            <w:webHidden/>
          </w:rPr>
        </w:r>
        <w:r>
          <w:rPr>
            <w:noProof/>
            <w:webHidden/>
          </w:rPr>
          <w:fldChar w:fldCharType="separate"/>
        </w:r>
        <w:r>
          <w:rPr>
            <w:noProof/>
            <w:webHidden/>
          </w:rPr>
          <w:t>8</w:t>
        </w:r>
        <w:r>
          <w:rPr>
            <w:noProof/>
            <w:webHidden/>
          </w:rPr>
          <w:fldChar w:fldCharType="end"/>
        </w:r>
      </w:hyperlink>
    </w:p>
    <w:p w14:paraId="441F825D" w14:textId="575B713F" w:rsidR="00D6583A" w:rsidRDefault="00D6583A">
      <w:pPr>
        <w:pStyle w:val="TOC2"/>
        <w:tabs>
          <w:tab w:val="left" w:pos="1200"/>
        </w:tabs>
        <w:rPr>
          <w:rFonts w:asciiTheme="minorHAnsi" w:eastAsiaTheme="minorEastAsia" w:hAnsiTheme="minorHAnsi" w:cstheme="minorBidi"/>
          <w:b w:val="0"/>
          <w:bCs w:val="0"/>
          <w:smallCaps w:val="0"/>
          <w:noProof/>
          <w:sz w:val="22"/>
          <w:szCs w:val="22"/>
        </w:rPr>
      </w:pPr>
      <w:hyperlink w:anchor="_Toc38630289" w:history="1">
        <w:r w:rsidRPr="007F5ABE">
          <w:rPr>
            <w:rStyle w:val="Hyperlink"/>
            <w:noProof/>
          </w:rPr>
          <w:t>4.5.</w:t>
        </w:r>
        <w:r>
          <w:rPr>
            <w:rFonts w:asciiTheme="minorHAnsi" w:eastAsiaTheme="minorEastAsia" w:hAnsiTheme="minorHAnsi" w:cstheme="minorBidi"/>
            <w:b w:val="0"/>
            <w:bCs w:val="0"/>
            <w:smallCaps w:val="0"/>
            <w:noProof/>
            <w:sz w:val="22"/>
            <w:szCs w:val="22"/>
          </w:rPr>
          <w:tab/>
        </w:r>
        <w:r w:rsidRPr="007F5ABE">
          <w:rPr>
            <w:rStyle w:val="Hyperlink"/>
            <w:noProof/>
          </w:rPr>
          <w:t>Test &lt;&lt;Filter1&gt;&gt;</w:t>
        </w:r>
        <w:r>
          <w:rPr>
            <w:noProof/>
            <w:webHidden/>
          </w:rPr>
          <w:tab/>
        </w:r>
        <w:r>
          <w:rPr>
            <w:noProof/>
            <w:webHidden/>
          </w:rPr>
          <w:fldChar w:fldCharType="begin"/>
        </w:r>
        <w:r>
          <w:rPr>
            <w:noProof/>
            <w:webHidden/>
          </w:rPr>
          <w:instrText xml:space="preserve"> PAGEREF _Toc38630289 \h </w:instrText>
        </w:r>
        <w:r>
          <w:rPr>
            <w:noProof/>
            <w:webHidden/>
          </w:rPr>
        </w:r>
        <w:r>
          <w:rPr>
            <w:noProof/>
            <w:webHidden/>
          </w:rPr>
          <w:fldChar w:fldCharType="separate"/>
        </w:r>
        <w:r>
          <w:rPr>
            <w:noProof/>
            <w:webHidden/>
          </w:rPr>
          <w:t>8</w:t>
        </w:r>
        <w:r>
          <w:rPr>
            <w:noProof/>
            <w:webHidden/>
          </w:rPr>
          <w:fldChar w:fldCharType="end"/>
        </w:r>
      </w:hyperlink>
    </w:p>
    <w:p w14:paraId="07D914F0" w14:textId="2C8FB495" w:rsidR="00D6583A" w:rsidRDefault="00D6583A">
      <w:pPr>
        <w:pStyle w:val="TOC2"/>
        <w:tabs>
          <w:tab w:val="left" w:pos="1200"/>
        </w:tabs>
        <w:rPr>
          <w:rFonts w:asciiTheme="minorHAnsi" w:eastAsiaTheme="minorEastAsia" w:hAnsiTheme="minorHAnsi" w:cstheme="minorBidi"/>
          <w:b w:val="0"/>
          <w:bCs w:val="0"/>
          <w:smallCaps w:val="0"/>
          <w:noProof/>
          <w:sz w:val="22"/>
          <w:szCs w:val="22"/>
        </w:rPr>
      </w:pPr>
      <w:hyperlink w:anchor="_Toc38630290" w:history="1">
        <w:r w:rsidRPr="007F5ABE">
          <w:rPr>
            <w:rStyle w:val="Hyperlink"/>
            <w:noProof/>
          </w:rPr>
          <w:t>4.6.</w:t>
        </w:r>
        <w:r>
          <w:rPr>
            <w:rFonts w:asciiTheme="minorHAnsi" w:eastAsiaTheme="minorEastAsia" w:hAnsiTheme="minorHAnsi" w:cstheme="minorBidi"/>
            <w:b w:val="0"/>
            <w:bCs w:val="0"/>
            <w:smallCaps w:val="0"/>
            <w:noProof/>
            <w:sz w:val="22"/>
            <w:szCs w:val="22"/>
          </w:rPr>
          <w:tab/>
        </w:r>
        <w:r w:rsidRPr="007F5ABE">
          <w:rPr>
            <w:rStyle w:val="Hyperlink"/>
            <w:noProof/>
          </w:rPr>
          <w:t>Test &lt;&lt;Filter2&gt;&gt;</w:t>
        </w:r>
        <w:r>
          <w:rPr>
            <w:noProof/>
            <w:webHidden/>
          </w:rPr>
          <w:tab/>
        </w:r>
        <w:r>
          <w:rPr>
            <w:noProof/>
            <w:webHidden/>
          </w:rPr>
          <w:fldChar w:fldCharType="begin"/>
        </w:r>
        <w:r>
          <w:rPr>
            <w:noProof/>
            <w:webHidden/>
          </w:rPr>
          <w:instrText xml:space="preserve"> PAGEREF _Toc38630290 \h </w:instrText>
        </w:r>
        <w:r>
          <w:rPr>
            <w:noProof/>
            <w:webHidden/>
          </w:rPr>
        </w:r>
        <w:r>
          <w:rPr>
            <w:noProof/>
            <w:webHidden/>
          </w:rPr>
          <w:fldChar w:fldCharType="separate"/>
        </w:r>
        <w:r>
          <w:rPr>
            <w:noProof/>
            <w:webHidden/>
          </w:rPr>
          <w:t>1</w:t>
        </w:r>
        <w:r>
          <w:rPr>
            <w:noProof/>
            <w:webHidden/>
          </w:rPr>
          <w:fldChar w:fldCharType="end"/>
        </w:r>
      </w:hyperlink>
    </w:p>
    <w:p w14:paraId="2E04E4ED" w14:textId="7A3F966D" w:rsidR="00D6583A" w:rsidRDefault="00D6583A">
      <w:pPr>
        <w:pStyle w:val="TOC2"/>
        <w:tabs>
          <w:tab w:val="left" w:pos="1200"/>
        </w:tabs>
        <w:rPr>
          <w:rFonts w:asciiTheme="minorHAnsi" w:eastAsiaTheme="minorEastAsia" w:hAnsiTheme="minorHAnsi" w:cstheme="minorBidi"/>
          <w:b w:val="0"/>
          <w:bCs w:val="0"/>
          <w:smallCaps w:val="0"/>
          <w:noProof/>
          <w:sz w:val="22"/>
          <w:szCs w:val="22"/>
        </w:rPr>
      </w:pPr>
      <w:hyperlink w:anchor="_Toc38630291" w:history="1">
        <w:r w:rsidRPr="007F5ABE">
          <w:rPr>
            <w:rStyle w:val="Hyperlink"/>
            <w:noProof/>
          </w:rPr>
          <w:t>4.7.</w:t>
        </w:r>
        <w:r>
          <w:rPr>
            <w:rFonts w:asciiTheme="minorHAnsi" w:eastAsiaTheme="minorEastAsia" w:hAnsiTheme="minorHAnsi" w:cstheme="minorBidi"/>
            <w:b w:val="0"/>
            <w:bCs w:val="0"/>
            <w:smallCaps w:val="0"/>
            <w:noProof/>
            <w:sz w:val="22"/>
            <w:szCs w:val="22"/>
          </w:rPr>
          <w:tab/>
        </w:r>
        <w:r w:rsidRPr="007F5ABE">
          <w:rPr>
            <w:rStyle w:val="Hyperlink"/>
            <w:noProof/>
          </w:rPr>
          <w:t>Test &lt;&lt;Filter3&gt;&gt;</w:t>
        </w:r>
        <w:r>
          <w:rPr>
            <w:noProof/>
            <w:webHidden/>
          </w:rPr>
          <w:tab/>
        </w:r>
        <w:r>
          <w:rPr>
            <w:noProof/>
            <w:webHidden/>
          </w:rPr>
          <w:fldChar w:fldCharType="begin"/>
        </w:r>
        <w:r>
          <w:rPr>
            <w:noProof/>
            <w:webHidden/>
          </w:rPr>
          <w:instrText xml:space="preserve"> PAGEREF _Toc38630291 \h </w:instrText>
        </w:r>
        <w:r>
          <w:rPr>
            <w:noProof/>
            <w:webHidden/>
          </w:rPr>
        </w:r>
        <w:r>
          <w:rPr>
            <w:noProof/>
            <w:webHidden/>
          </w:rPr>
          <w:fldChar w:fldCharType="separate"/>
        </w:r>
        <w:r>
          <w:rPr>
            <w:noProof/>
            <w:webHidden/>
          </w:rPr>
          <w:t>1</w:t>
        </w:r>
        <w:r>
          <w:rPr>
            <w:noProof/>
            <w:webHidden/>
          </w:rPr>
          <w:fldChar w:fldCharType="end"/>
        </w:r>
      </w:hyperlink>
    </w:p>
    <w:p w14:paraId="0CCF123F" w14:textId="40398714" w:rsidR="00D6583A" w:rsidRDefault="00D6583A">
      <w:pPr>
        <w:pStyle w:val="TOC2"/>
        <w:tabs>
          <w:tab w:val="left" w:pos="1200"/>
        </w:tabs>
        <w:rPr>
          <w:rFonts w:asciiTheme="minorHAnsi" w:eastAsiaTheme="minorEastAsia" w:hAnsiTheme="minorHAnsi" w:cstheme="minorBidi"/>
          <w:b w:val="0"/>
          <w:bCs w:val="0"/>
          <w:smallCaps w:val="0"/>
          <w:noProof/>
          <w:sz w:val="22"/>
          <w:szCs w:val="22"/>
        </w:rPr>
      </w:pPr>
      <w:hyperlink w:anchor="_Toc38630292" w:history="1">
        <w:r w:rsidRPr="007F5ABE">
          <w:rPr>
            <w:rStyle w:val="Hyperlink"/>
            <w:noProof/>
          </w:rPr>
          <w:t>4.8.</w:t>
        </w:r>
        <w:r>
          <w:rPr>
            <w:rFonts w:asciiTheme="minorHAnsi" w:eastAsiaTheme="minorEastAsia" w:hAnsiTheme="minorHAnsi" w:cstheme="minorBidi"/>
            <w:b w:val="0"/>
            <w:bCs w:val="0"/>
            <w:smallCaps w:val="0"/>
            <w:noProof/>
            <w:sz w:val="22"/>
            <w:szCs w:val="22"/>
          </w:rPr>
          <w:tab/>
        </w:r>
        <w:r w:rsidRPr="007F5ABE">
          <w:rPr>
            <w:rStyle w:val="Hyperlink"/>
            <w:noProof/>
          </w:rPr>
          <w:t>Test &lt;&lt;Filter4&gt;&gt;</w:t>
        </w:r>
        <w:r>
          <w:rPr>
            <w:noProof/>
            <w:webHidden/>
          </w:rPr>
          <w:tab/>
        </w:r>
        <w:r>
          <w:rPr>
            <w:noProof/>
            <w:webHidden/>
          </w:rPr>
          <w:fldChar w:fldCharType="begin"/>
        </w:r>
        <w:r>
          <w:rPr>
            <w:noProof/>
            <w:webHidden/>
          </w:rPr>
          <w:instrText xml:space="preserve"> PAGEREF _Toc38630292 \h </w:instrText>
        </w:r>
        <w:r>
          <w:rPr>
            <w:noProof/>
            <w:webHidden/>
          </w:rPr>
        </w:r>
        <w:r>
          <w:rPr>
            <w:noProof/>
            <w:webHidden/>
          </w:rPr>
          <w:fldChar w:fldCharType="separate"/>
        </w:r>
        <w:r>
          <w:rPr>
            <w:noProof/>
            <w:webHidden/>
          </w:rPr>
          <w:t>1</w:t>
        </w:r>
        <w:r>
          <w:rPr>
            <w:noProof/>
            <w:webHidden/>
          </w:rPr>
          <w:fldChar w:fldCharType="end"/>
        </w:r>
      </w:hyperlink>
    </w:p>
    <w:p w14:paraId="7EFBAC90" w14:textId="2F7EEF41" w:rsidR="00D6583A" w:rsidRDefault="00D6583A">
      <w:pPr>
        <w:pStyle w:val="TOC1"/>
        <w:tabs>
          <w:tab w:val="left" w:pos="400"/>
        </w:tabs>
        <w:rPr>
          <w:rFonts w:asciiTheme="minorHAnsi" w:eastAsiaTheme="minorEastAsia" w:hAnsiTheme="minorHAnsi" w:cstheme="minorBidi"/>
          <w:b w:val="0"/>
          <w:caps w:val="0"/>
          <w:noProof/>
          <w:sz w:val="22"/>
          <w:szCs w:val="22"/>
        </w:rPr>
      </w:pPr>
      <w:hyperlink w:anchor="_Toc38630293" w:history="1">
        <w:r w:rsidRPr="007F5ABE">
          <w:rPr>
            <w:rStyle w:val="Hyperlink"/>
            <w:noProof/>
          </w:rPr>
          <w:t>5.</w:t>
        </w:r>
        <w:r>
          <w:rPr>
            <w:rFonts w:asciiTheme="minorHAnsi" w:eastAsiaTheme="minorEastAsia" w:hAnsiTheme="minorHAnsi" w:cstheme="minorBidi"/>
            <w:b w:val="0"/>
            <w:caps w:val="0"/>
            <w:noProof/>
            <w:sz w:val="22"/>
            <w:szCs w:val="22"/>
          </w:rPr>
          <w:tab/>
        </w:r>
        <w:r w:rsidRPr="007F5ABE">
          <w:rPr>
            <w:rStyle w:val="Hyperlink"/>
            <w:noProof/>
          </w:rPr>
          <w:t>User Interface Testing</w:t>
        </w:r>
        <w:r>
          <w:rPr>
            <w:noProof/>
            <w:webHidden/>
          </w:rPr>
          <w:tab/>
        </w:r>
        <w:r>
          <w:rPr>
            <w:noProof/>
            <w:webHidden/>
          </w:rPr>
          <w:fldChar w:fldCharType="begin"/>
        </w:r>
        <w:r>
          <w:rPr>
            <w:noProof/>
            <w:webHidden/>
          </w:rPr>
          <w:instrText xml:space="preserve"> PAGEREF _Toc38630293 \h </w:instrText>
        </w:r>
        <w:r>
          <w:rPr>
            <w:noProof/>
            <w:webHidden/>
          </w:rPr>
        </w:r>
        <w:r>
          <w:rPr>
            <w:noProof/>
            <w:webHidden/>
          </w:rPr>
          <w:fldChar w:fldCharType="separate"/>
        </w:r>
        <w:r>
          <w:rPr>
            <w:noProof/>
            <w:webHidden/>
          </w:rPr>
          <w:t>2</w:t>
        </w:r>
        <w:r>
          <w:rPr>
            <w:noProof/>
            <w:webHidden/>
          </w:rPr>
          <w:fldChar w:fldCharType="end"/>
        </w:r>
      </w:hyperlink>
    </w:p>
    <w:p w14:paraId="1817FA90" w14:textId="52C30EC9" w:rsidR="00D6583A" w:rsidRDefault="00D6583A">
      <w:pPr>
        <w:pStyle w:val="TOC1"/>
        <w:tabs>
          <w:tab w:val="left" w:pos="400"/>
        </w:tabs>
        <w:rPr>
          <w:rFonts w:asciiTheme="minorHAnsi" w:eastAsiaTheme="minorEastAsia" w:hAnsiTheme="minorHAnsi" w:cstheme="minorBidi"/>
          <w:b w:val="0"/>
          <w:caps w:val="0"/>
          <w:noProof/>
          <w:sz w:val="22"/>
          <w:szCs w:val="22"/>
        </w:rPr>
      </w:pPr>
      <w:hyperlink w:anchor="_Toc38630294" w:history="1">
        <w:r w:rsidRPr="007F5ABE">
          <w:rPr>
            <w:rStyle w:val="Hyperlink"/>
            <w:noProof/>
          </w:rPr>
          <w:t>6.</w:t>
        </w:r>
        <w:r>
          <w:rPr>
            <w:rFonts w:asciiTheme="minorHAnsi" w:eastAsiaTheme="minorEastAsia" w:hAnsiTheme="minorHAnsi" w:cstheme="minorBidi"/>
            <w:b w:val="0"/>
            <w:caps w:val="0"/>
            <w:noProof/>
            <w:sz w:val="22"/>
            <w:szCs w:val="22"/>
          </w:rPr>
          <w:tab/>
        </w:r>
        <w:r w:rsidRPr="007F5ABE">
          <w:rPr>
            <w:rStyle w:val="Hyperlink"/>
            <w:noProof/>
          </w:rPr>
          <w:t>Test Schedule</w:t>
        </w:r>
        <w:r>
          <w:rPr>
            <w:noProof/>
            <w:webHidden/>
          </w:rPr>
          <w:tab/>
        </w:r>
        <w:r>
          <w:rPr>
            <w:noProof/>
            <w:webHidden/>
          </w:rPr>
          <w:fldChar w:fldCharType="begin"/>
        </w:r>
        <w:r>
          <w:rPr>
            <w:noProof/>
            <w:webHidden/>
          </w:rPr>
          <w:instrText xml:space="preserve"> PAGEREF _Toc38630294 \h </w:instrText>
        </w:r>
        <w:r>
          <w:rPr>
            <w:noProof/>
            <w:webHidden/>
          </w:rPr>
        </w:r>
        <w:r>
          <w:rPr>
            <w:noProof/>
            <w:webHidden/>
          </w:rPr>
          <w:fldChar w:fldCharType="separate"/>
        </w:r>
        <w:r>
          <w:rPr>
            <w:noProof/>
            <w:webHidden/>
          </w:rPr>
          <w:t>3</w:t>
        </w:r>
        <w:r>
          <w:rPr>
            <w:noProof/>
            <w:webHidden/>
          </w:rPr>
          <w:fldChar w:fldCharType="end"/>
        </w:r>
      </w:hyperlink>
    </w:p>
    <w:p w14:paraId="6AF42FAA" w14:textId="325B9C0E" w:rsidR="00D6583A" w:rsidRDefault="00D6583A">
      <w:pPr>
        <w:pStyle w:val="TOC1"/>
        <w:tabs>
          <w:tab w:val="left" w:pos="400"/>
        </w:tabs>
        <w:rPr>
          <w:rFonts w:asciiTheme="minorHAnsi" w:eastAsiaTheme="minorEastAsia" w:hAnsiTheme="minorHAnsi" w:cstheme="minorBidi"/>
          <w:b w:val="0"/>
          <w:caps w:val="0"/>
          <w:noProof/>
          <w:sz w:val="22"/>
          <w:szCs w:val="22"/>
        </w:rPr>
      </w:pPr>
      <w:hyperlink w:anchor="_Toc38630295" w:history="1">
        <w:r w:rsidRPr="007F5ABE">
          <w:rPr>
            <w:rStyle w:val="Hyperlink"/>
            <w:noProof/>
          </w:rPr>
          <w:t>7.</w:t>
        </w:r>
        <w:r>
          <w:rPr>
            <w:rFonts w:asciiTheme="minorHAnsi" w:eastAsiaTheme="minorEastAsia" w:hAnsiTheme="minorHAnsi" w:cstheme="minorBidi"/>
            <w:b w:val="0"/>
            <w:caps w:val="0"/>
            <w:noProof/>
            <w:sz w:val="22"/>
            <w:szCs w:val="22"/>
          </w:rPr>
          <w:tab/>
        </w:r>
        <w:r w:rsidRPr="007F5ABE">
          <w:rPr>
            <w:rStyle w:val="Hyperlink"/>
            <w:noProof/>
          </w:rPr>
          <w:t>Other Sections</w:t>
        </w:r>
        <w:r>
          <w:rPr>
            <w:noProof/>
            <w:webHidden/>
          </w:rPr>
          <w:tab/>
        </w:r>
        <w:r>
          <w:rPr>
            <w:noProof/>
            <w:webHidden/>
          </w:rPr>
          <w:fldChar w:fldCharType="begin"/>
        </w:r>
        <w:r>
          <w:rPr>
            <w:noProof/>
            <w:webHidden/>
          </w:rPr>
          <w:instrText xml:space="preserve"> PAGEREF _Toc38630295 \h </w:instrText>
        </w:r>
        <w:r>
          <w:rPr>
            <w:noProof/>
            <w:webHidden/>
          </w:rPr>
        </w:r>
        <w:r>
          <w:rPr>
            <w:noProof/>
            <w:webHidden/>
          </w:rPr>
          <w:fldChar w:fldCharType="separate"/>
        </w:r>
        <w:r>
          <w:rPr>
            <w:noProof/>
            <w:webHidden/>
          </w:rPr>
          <w:t>4</w:t>
        </w:r>
        <w:r>
          <w:rPr>
            <w:noProof/>
            <w:webHidden/>
          </w:rPr>
          <w:fldChar w:fldCharType="end"/>
        </w:r>
      </w:hyperlink>
    </w:p>
    <w:p w14:paraId="34D5864B" w14:textId="7A7E1C11" w:rsidR="00D6583A" w:rsidRDefault="00D6583A">
      <w:pPr>
        <w:pStyle w:val="TOC1"/>
        <w:tabs>
          <w:tab w:val="left" w:pos="400"/>
        </w:tabs>
        <w:rPr>
          <w:rFonts w:asciiTheme="minorHAnsi" w:eastAsiaTheme="minorEastAsia" w:hAnsiTheme="minorHAnsi" w:cstheme="minorBidi"/>
          <w:b w:val="0"/>
          <w:caps w:val="0"/>
          <w:noProof/>
          <w:sz w:val="22"/>
          <w:szCs w:val="22"/>
        </w:rPr>
      </w:pPr>
      <w:hyperlink w:anchor="_Toc38630296" w:history="1">
        <w:r w:rsidRPr="007F5ABE">
          <w:rPr>
            <w:rStyle w:val="Hyperlink"/>
            <w:noProof/>
          </w:rPr>
          <w:t>8.</w:t>
        </w:r>
        <w:r>
          <w:rPr>
            <w:rFonts w:asciiTheme="minorHAnsi" w:eastAsiaTheme="minorEastAsia" w:hAnsiTheme="minorHAnsi" w:cstheme="minorBidi"/>
            <w:b w:val="0"/>
            <w:caps w:val="0"/>
            <w:noProof/>
            <w:sz w:val="22"/>
            <w:szCs w:val="22"/>
          </w:rPr>
          <w:tab/>
        </w:r>
        <w:r w:rsidRPr="007F5ABE">
          <w:rPr>
            <w:rStyle w:val="Hyperlink"/>
            <w:noProof/>
          </w:rPr>
          <w:t>Appendix</w:t>
        </w:r>
        <w:r>
          <w:rPr>
            <w:noProof/>
            <w:webHidden/>
          </w:rPr>
          <w:tab/>
        </w:r>
        <w:r>
          <w:rPr>
            <w:noProof/>
            <w:webHidden/>
          </w:rPr>
          <w:fldChar w:fldCharType="begin"/>
        </w:r>
        <w:r>
          <w:rPr>
            <w:noProof/>
            <w:webHidden/>
          </w:rPr>
          <w:instrText xml:space="preserve"> PAGEREF _Toc38630296 \h </w:instrText>
        </w:r>
        <w:r>
          <w:rPr>
            <w:noProof/>
            <w:webHidden/>
          </w:rPr>
        </w:r>
        <w:r>
          <w:rPr>
            <w:noProof/>
            <w:webHidden/>
          </w:rPr>
          <w:fldChar w:fldCharType="separate"/>
        </w:r>
        <w:r>
          <w:rPr>
            <w:noProof/>
            <w:webHidden/>
          </w:rPr>
          <w:t>5</w:t>
        </w:r>
        <w:r>
          <w:rPr>
            <w:noProof/>
            <w:webHidden/>
          </w:rPr>
          <w:fldChar w:fldCharType="end"/>
        </w:r>
      </w:hyperlink>
    </w:p>
    <w:p w14:paraId="7E8DB6B2" w14:textId="7C8120B3" w:rsidR="00D6583A" w:rsidRDefault="00D6583A">
      <w:pPr>
        <w:pStyle w:val="TOC2"/>
        <w:tabs>
          <w:tab w:val="left" w:pos="1200"/>
        </w:tabs>
        <w:rPr>
          <w:rFonts w:asciiTheme="minorHAnsi" w:eastAsiaTheme="minorEastAsia" w:hAnsiTheme="minorHAnsi" w:cstheme="minorBidi"/>
          <w:b w:val="0"/>
          <w:bCs w:val="0"/>
          <w:smallCaps w:val="0"/>
          <w:noProof/>
          <w:sz w:val="22"/>
          <w:szCs w:val="22"/>
        </w:rPr>
      </w:pPr>
      <w:hyperlink w:anchor="_Toc38630297" w:history="1">
        <w:r w:rsidRPr="007F5ABE">
          <w:rPr>
            <w:rStyle w:val="Hyperlink"/>
            <w:noProof/>
          </w:rPr>
          <w:t>8.1.</w:t>
        </w:r>
        <w:r>
          <w:rPr>
            <w:rFonts w:asciiTheme="minorHAnsi" w:eastAsiaTheme="minorEastAsia" w:hAnsiTheme="minorHAnsi" w:cstheme="minorBidi"/>
            <w:b w:val="0"/>
            <w:bCs w:val="0"/>
            <w:smallCaps w:val="0"/>
            <w:noProof/>
            <w:sz w:val="22"/>
            <w:szCs w:val="22"/>
          </w:rPr>
          <w:tab/>
        </w:r>
        <w:r w:rsidRPr="007F5ABE">
          <w:rPr>
            <w:rStyle w:val="Hyperlink"/>
            <w:noProof/>
          </w:rPr>
          <w:t>Figure 8.1</w:t>
        </w:r>
        <w:r>
          <w:rPr>
            <w:noProof/>
            <w:webHidden/>
          </w:rPr>
          <w:tab/>
        </w:r>
        <w:r>
          <w:rPr>
            <w:noProof/>
            <w:webHidden/>
          </w:rPr>
          <w:fldChar w:fldCharType="begin"/>
        </w:r>
        <w:r>
          <w:rPr>
            <w:noProof/>
            <w:webHidden/>
          </w:rPr>
          <w:instrText xml:space="preserve"> PAGEREF _Toc38630297 \h </w:instrText>
        </w:r>
        <w:r>
          <w:rPr>
            <w:noProof/>
            <w:webHidden/>
          </w:rPr>
        </w:r>
        <w:r>
          <w:rPr>
            <w:noProof/>
            <w:webHidden/>
          </w:rPr>
          <w:fldChar w:fldCharType="separate"/>
        </w:r>
        <w:r>
          <w:rPr>
            <w:noProof/>
            <w:webHidden/>
          </w:rPr>
          <w:t>5</w:t>
        </w:r>
        <w:r>
          <w:rPr>
            <w:noProof/>
            <w:webHidden/>
          </w:rPr>
          <w:fldChar w:fldCharType="end"/>
        </w:r>
      </w:hyperlink>
    </w:p>
    <w:p w14:paraId="1DA6C77F" w14:textId="62F912E5" w:rsidR="00D6583A" w:rsidRDefault="00D6583A">
      <w:pPr>
        <w:pStyle w:val="TOC2"/>
        <w:tabs>
          <w:tab w:val="left" w:pos="1200"/>
        </w:tabs>
        <w:rPr>
          <w:rFonts w:asciiTheme="minorHAnsi" w:eastAsiaTheme="minorEastAsia" w:hAnsiTheme="minorHAnsi" w:cstheme="minorBidi"/>
          <w:b w:val="0"/>
          <w:bCs w:val="0"/>
          <w:smallCaps w:val="0"/>
          <w:noProof/>
          <w:sz w:val="22"/>
          <w:szCs w:val="22"/>
        </w:rPr>
      </w:pPr>
      <w:hyperlink w:anchor="_Toc38630298" w:history="1">
        <w:r w:rsidRPr="007F5ABE">
          <w:rPr>
            <w:rStyle w:val="Hyperlink"/>
            <w:noProof/>
          </w:rPr>
          <w:t>8.2.</w:t>
        </w:r>
        <w:r>
          <w:rPr>
            <w:rFonts w:asciiTheme="minorHAnsi" w:eastAsiaTheme="minorEastAsia" w:hAnsiTheme="minorHAnsi" w:cstheme="minorBidi"/>
            <w:b w:val="0"/>
            <w:bCs w:val="0"/>
            <w:smallCaps w:val="0"/>
            <w:noProof/>
            <w:sz w:val="22"/>
            <w:szCs w:val="22"/>
          </w:rPr>
          <w:tab/>
        </w:r>
        <w:r w:rsidRPr="007F5ABE">
          <w:rPr>
            <w:rStyle w:val="Hyperlink"/>
            <w:noProof/>
          </w:rPr>
          <w:t>Figure 8.2</w:t>
        </w:r>
        <w:r>
          <w:rPr>
            <w:noProof/>
            <w:webHidden/>
          </w:rPr>
          <w:tab/>
        </w:r>
        <w:r>
          <w:rPr>
            <w:noProof/>
            <w:webHidden/>
          </w:rPr>
          <w:fldChar w:fldCharType="begin"/>
        </w:r>
        <w:r>
          <w:rPr>
            <w:noProof/>
            <w:webHidden/>
          </w:rPr>
          <w:instrText xml:space="preserve"> PAGEREF _Toc38630298 \h </w:instrText>
        </w:r>
        <w:r>
          <w:rPr>
            <w:noProof/>
            <w:webHidden/>
          </w:rPr>
        </w:r>
        <w:r>
          <w:rPr>
            <w:noProof/>
            <w:webHidden/>
          </w:rPr>
          <w:fldChar w:fldCharType="separate"/>
        </w:r>
        <w:r>
          <w:rPr>
            <w:noProof/>
            <w:webHidden/>
          </w:rPr>
          <w:t>5</w:t>
        </w:r>
        <w:r>
          <w:rPr>
            <w:noProof/>
            <w:webHidden/>
          </w:rPr>
          <w:fldChar w:fldCharType="end"/>
        </w:r>
      </w:hyperlink>
    </w:p>
    <w:p w14:paraId="22401E4B" w14:textId="79D17C56" w:rsidR="00D6583A" w:rsidRDefault="00D6583A">
      <w:pPr>
        <w:pStyle w:val="TOC2"/>
        <w:tabs>
          <w:tab w:val="left" w:pos="1200"/>
        </w:tabs>
        <w:rPr>
          <w:rFonts w:asciiTheme="minorHAnsi" w:eastAsiaTheme="minorEastAsia" w:hAnsiTheme="minorHAnsi" w:cstheme="minorBidi"/>
          <w:b w:val="0"/>
          <w:bCs w:val="0"/>
          <w:smallCaps w:val="0"/>
          <w:noProof/>
          <w:sz w:val="22"/>
          <w:szCs w:val="22"/>
        </w:rPr>
      </w:pPr>
      <w:hyperlink w:anchor="_Toc38630299" w:history="1">
        <w:r w:rsidRPr="007F5ABE">
          <w:rPr>
            <w:rStyle w:val="Hyperlink"/>
            <w:noProof/>
          </w:rPr>
          <w:t>8.3.</w:t>
        </w:r>
        <w:r>
          <w:rPr>
            <w:rFonts w:asciiTheme="minorHAnsi" w:eastAsiaTheme="minorEastAsia" w:hAnsiTheme="minorHAnsi" w:cstheme="minorBidi"/>
            <w:b w:val="0"/>
            <w:bCs w:val="0"/>
            <w:smallCaps w:val="0"/>
            <w:noProof/>
            <w:sz w:val="22"/>
            <w:szCs w:val="22"/>
          </w:rPr>
          <w:tab/>
        </w:r>
        <w:r w:rsidRPr="007F5ABE">
          <w:rPr>
            <w:rStyle w:val="Hyperlink"/>
            <w:noProof/>
          </w:rPr>
          <w:t>Figure 8.3</w:t>
        </w:r>
        <w:r>
          <w:rPr>
            <w:noProof/>
            <w:webHidden/>
          </w:rPr>
          <w:tab/>
        </w:r>
        <w:r>
          <w:rPr>
            <w:noProof/>
            <w:webHidden/>
          </w:rPr>
          <w:fldChar w:fldCharType="begin"/>
        </w:r>
        <w:r>
          <w:rPr>
            <w:noProof/>
            <w:webHidden/>
          </w:rPr>
          <w:instrText xml:space="preserve"> PAGEREF _Toc38630299 \h </w:instrText>
        </w:r>
        <w:r>
          <w:rPr>
            <w:noProof/>
            <w:webHidden/>
          </w:rPr>
        </w:r>
        <w:r>
          <w:rPr>
            <w:noProof/>
            <w:webHidden/>
          </w:rPr>
          <w:fldChar w:fldCharType="separate"/>
        </w:r>
        <w:r>
          <w:rPr>
            <w:noProof/>
            <w:webHidden/>
          </w:rPr>
          <w:t>5</w:t>
        </w:r>
        <w:r>
          <w:rPr>
            <w:noProof/>
            <w:webHidden/>
          </w:rPr>
          <w:fldChar w:fldCharType="end"/>
        </w:r>
      </w:hyperlink>
    </w:p>
    <w:p w14:paraId="10D6DDD8" w14:textId="518C52E8" w:rsidR="00D6583A" w:rsidRDefault="00D6583A">
      <w:pPr>
        <w:pStyle w:val="TOC2"/>
        <w:tabs>
          <w:tab w:val="left" w:pos="1200"/>
        </w:tabs>
        <w:rPr>
          <w:rFonts w:asciiTheme="minorHAnsi" w:eastAsiaTheme="minorEastAsia" w:hAnsiTheme="minorHAnsi" w:cstheme="minorBidi"/>
          <w:b w:val="0"/>
          <w:bCs w:val="0"/>
          <w:smallCaps w:val="0"/>
          <w:noProof/>
          <w:sz w:val="22"/>
          <w:szCs w:val="22"/>
        </w:rPr>
      </w:pPr>
      <w:hyperlink w:anchor="_Toc38630300" w:history="1">
        <w:r w:rsidRPr="007F5ABE">
          <w:rPr>
            <w:rStyle w:val="Hyperlink"/>
            <w:noProof/>
          </w:rPr>
          <w:t>8.4.</w:t>
        </w:r>
        <w:r>
          <w:rPr>
            <w:rFonts w:asciiTheme="minorHAnsi" w:eastAsiaTheme="minorEastAsia" w:hAnsiTheme="minorHAnsi" w:cstheme="minorBidi"/>
            <w:b w:val="0"/>
            <w:bCs w:val="0"/>
            <w:smallCaps w:val="0"/>
            <w:noProof/>
            <w:sz w:val="22"/>
            <w:szCs w:val="22"/>
          </w:rPr>
          <w:tab/>
        </w:r>
        <w:r w:rsidRPr="007F5ABE">
          <w:rPr>
            <w:rStyle w:val="Hyperlink"/>
            <w:noProof/>
          </w:rPr>
          <w:t>Figure 8.4</w:t>
        </w:r>
        <w:r>
          <w:rPr>
            <w:noProof/>
            <w:webHidden/>
          </w:rPr>
          <w:tab/>
        </w:r>
        <w:r>
          <w:rPr>
            <w:noProof/>
            <w:webHidden/>
          </w:rPr>
          <w:fldChar w:fldCharType="begin"/>
        </w:r>
        <w:r>
          <w:rPr>
            <w:noProof/>
            <w:webHidden/>
          </w:rPr>
          <w:instrText xml:space="preserve"> PAGEREF _Toc38630300 \h </w:instrText>
        </w:r>
        <w:r>
          <w:rPr>
            <w:noProof/>
            <w:webHidden/>
          </w:rPr>
        </w:r>
        <w:r>
          <w:rPr>
            <w:noProof/>
            <w:webHidden/>
          </w:rPr>
          <w:fldChar w:fldCharType="separate"/>
        </w:r>
        <w:r>
          <w:rPr>
            <w:noProof/>
            <w:webHidden/>
          </w:rPr>
          <w:t>6</w:t>
        </w:r>
        <w:r>
          <w:rPr>
            <w:noProof/>
            <w:webHidden/>
          </w:rPr>
          <w:fldChar w:fldCharType="end"/>
        </w:r>
      </w:hyperlink>
    </w:p>
    <w:p w14:paraId="1E095C98" w14:textId="7E813630" w:rsidR="00D6583A" w:rsidRDefault="00D6583A">
      <w:pPr>
        <w:pStyle w:val="TOC2"/>
        <w:tabs>
          <w:tab w:val="left" w:pos="1200"/>
        </w:tabs>
        <w:rPr>
          <w:rFonts w:asciiTheme="minorHAnsi" w:eastAsiaTheme="minorEastAsia" w:hAnsiTheme="minorHAnsi" w:cstheme="minorBidi"/>
          <w:b w:val="0"/>
          <w:bCs w:val="0"/>
          <w:smallCaps w:val="0"/>
          <w:noProof/>
          <w:sz w:val="22"/>
          <w:szCs w:val="22"/>
        </w:rPr>
      </w:pPr>
      <w:hyperlink w:anchor="_Toc38630301" w:history="1">
        <w:r w:rsidRPr="007F5ABE">
          <w:rPr>
            <w:rStyle w:val="Hyperlink"/>
            <w:noProof/>
          </w:rPr>
          <w:t>8.5.</w:t>
        </w:r>
        <w:r>
          <w:rPr>
            <w:rFonts w:asciiTheme="minorHAnsi" w:eastAsiaTheme="minorEastAsia" w:hAnsiTheme="minorHAnsi" w:cstheme="minorBidi"/>
            <w:b w:val="0"/>
            <w:bCs w:val="0"/>
            <w:smallCaps w:val="0"/>
            <w:noProof/>
            <w:sz w:val="22"/>
            <w:szCs w:val="22"/>
          </w:rPr>
          <w:tab/>
        </w:r>
        <w:r w:rsidRPr="007F5ABE">
          <w:rPr>
            <w:rStyle w:val="Hyperlink"/>
            <w:noProof/>
          </w:rPr>
          <w:t>Figure 8.5</w:t>
        </w:r>
        <w:r>
          <w:rPr>
            <w:noProof/>
            <w:webHidden/>
          </w:rPr>
          <w:tab/>
        </w:r>
        <w:r>
          <w:rPr>
            <w:noProof/>
            <w:webHidden/>
          </w:rPr>
          <w:fldChar w:fldCharType="begin"/>
        </w:r>
        <w:r>
          <w:rPr>
            <w:noProof/>
            <w:webHidden/>
          </w:rPr>
          <w:instrText xml:space="preserve"> PAGEREF _Toc38630301 \h </w:instrText>
        </w:r>
        <w:r>
          <w:rPr>
            <w:noProof/>
            <w:webHidden/>
          </w:rPr>
        </w:r>
        <w:r>
          <w:rPr>
            <w:noProof/>
            <w:webHidden/>
          </w:rPr>
          <w:fldChar w:fldCharType="separate"/>
        </w:r>
        <w:r>
          <w:rPr>
            <w:noProof/>
            <w:webHidden/>
          </w:rPr>
          <w:t>6</w:t>
        </w:r>
        <w:r>
          <w:rPr>
            <w:noProof/>
            <w:webHidden/>
          </w:rPr>
          <w:fldChar w:fldCharType="end"/>
        </w:r>
      </w:hyperlink>
    </w:p>
    <w:p w14:paraId="683204BD" w14:textId="72A2CF93" w:rsidR="00D6583A" w:rsidRDefault="00D6583A">
      <w:pPr>
        <w:pStyle w:val="TOC2"/>
        <w:tabs>
          <w:tab w:val="left" w:pos="1200"/>
        </w:tabs>
        <w:rPr>
          <w:rFonts w:asciiTheme="minorHAnsi" w:eastAsiaTheme="minorEastAsia" w:hAnsiTheme="minorHAnsi" w:cstheme="minorBidi"/>
          <w:b w:val="0"/>
          <w:bCs w:val="0"/>
          <w:smallCaps w:val="0"/>
          <w:noProof/>
          <w:sz w:val="22"/>
          <w:szCs w:val="22"/>
        </w:rPr>
      </w:pPr>
      <w:hyperlink w:anchor="_Toc38630302" w:history="1">
        <w:r w:rsidRPr="007F5ABE">
          <w:rPr>
            <w:rStyle w:val="Hyperlink"/>
            <w:noProof/>
          </w:rPr>
          <w:t>8.6.</w:t>
        </w:r>
        <w:r>
          <w:rPr>
            <w:rFonts w:asciiTheme="minorHAnsi" w:eastAsiaTheme="minorEastAsia" w:hAnsiTheme="minorHAnsi" w:cstheme="minorBidi"/>
            <w:b w:val="0"/>
            <w:bCs w:val="0"/>
            <w:smallCaps w:val="0"/>
            <w:noProof/>
            <w:sz w:val="22"/>
            <w:szCs w:val="22"/>
          </w:rPr>
          <w:tab/>
        </w:r>
        <w:r w:rsidRPr="007F5ABE">
          <w:rPr>
            <w:rStyle w:val="Hyperlink"/>
            <w:noProof/>
          </w:rPr>
          <w:t>Figure 8.6</w:t>
        </w:r>
        <w:r>
          <w:rPr>
            <w:noProof/>
            <w:webHidden/>
          </w:rPr>
          <w:tab/>
        </w:r>
        <w:r>
          <w:rPr>
            <w:noProof/>
            <w:webHidden/>
          </w:rPr>
          <w:fldChar w:fldCharType="begin"/>
        </w:r>
        <w:r>
          <w:rPr>
            <w:noProof/>
            <w:webHidden/>
          </w:rPr>
          <w:instrText xml:space="preserve"> PAGEREF _Toc38630302 \h </w:instrText>
        </w:r>
        <w:r>
          <w:rPr>
            <w:noProof/>
            <w:webHidden/>
          </w:rPr>
        </w:r>
        <w:r>
          <w:rPr>
            <w:noProof/>
            <w:webHidden/>
          </w:rPr>
          <w:fldChar w:fldCharType="separate"/>
        </w:r>
        <w:r>
          <w:rPr>
            <w:noProof/>
            <w:webHidden/>
          </w:rPr>
          <w:t>6</w:t>
        </w:r>
        <w:r>
          <w:rPr>
            <w:noProof/>
            <w:webHidden/>
          </w:rPr>
          <w:fldChar w:fldCharType="end"/>
        </w:r>
      </w:hyperlink>
    </w:p>
    <w:p w14:paraId="694A1FDF" w14:textId="3B222492" w:rsidR="00941D93" w:rsidRDefault="00941D93">
      <w:pPr>
        <w:pStyle w:val="TOC2"/>
      </w:pPr>
      <w:r>
        <w:fldChar w:fldCharType="end"/>
      </w:r>
    </w:p>
    <w:p w14:paraId="5BB5A8F8" w14:textId="77777777" w:rsidR="00941D93" w:rsidRDefault="00941D93">
      <w:pPr>
        <w:sectPr w:rsidR="00941D93">
          <w:headerReference w:type="default" r:id="rId12"/>
          <w:footerReference w:type="default" r:id="rId13"/>
          <w:pgSz w:w="12240" w:h="15840" w:code="1"/>
          <w:pgMar w:top="1440" w:right="1440" w:bottom="1440" w:left="1800" w:header="720" w:footer="720" w:gutter="0"/>
          <w:pgNumType w:fmt="lowerRoman"/>
          <w:cols w:space="720"/>
        </w:sectPr>
      </w:pPr>
      <w:r>
        <w:t xml:space="preserve"> </w:t>
      </w:r>
    </w:p>
    <w:p w14:paraId="63200EB4" w14:textId="77777777" w:rsidR="00941D93" w:rsidRDefault="00941D93">
      <w:pPr>
        <w:pStyle w:val="Heading1"/>
      </w:pPr>
      <w:bookmarkStart w:id="28" w:name="_Toc38630275"/>
      <w:r>
        <w:lastRenderedPageBreak/>
        <w:t>Introduction</w:t>
      </w:r>
      <w:bookmarkEnd w:id="28"/>
    </w:p>
    <w:p w14:paraId="5FE0FCB6" w14:textId="77777777" w:rsidR="00941D93" w:rsidRDefault="00941D93"/>
    <w:p w14:paraId="44EA5679" w14:textId="77777777" w:rsidR="00941D93" w:rsidRDefault="00941D93">
      <w:pPr>
        <w:pStyle w:val="Paragraph"/>
      </w:pPr>
    </w:p>
    <w:p w14:paraId="6D0430CD" w14:textId="77777777" w:rsidR="00941D93" w:rsidRDefault="00941D93">
      <w:pPr>
        <w:pStyle w:val="Heading2"/>
      </w:pPr>
      <w:bookmarkStart w:id="29" w:name="_Toc38630276"/>
      <w:r>
        <w:t>Purpose</w:t>
      </w:r>
      <w:bookmarkEnd w:id="29"/>
    </w:p>
    <w:p w14:paraId="54D1284D" w14:textId="6B7FE234" w:rsidR="00941D93" w:rsidRDefault="00B61770">
      <w:r>
        <w:t xml:space="preserve">Purpose of the project </w:t>
      </w:r>
      <w:proofErr w:type="spellStart"/>
      <w:r>
        <w:t>dbEdit</w:t>
      </w:r>
      <w:proofErr w:type="spellEnd"/>
      <w:r>
        <w:t xml:space="preserve"> is to “allow access to view and modify the data. The editor does not allow modification of the database schema.” This test plan provides a means of organizing the testing process by providing a list of items to be tested in addition to providing relevant details on the process.</w:t>
      </w:r>
    </w:p>
    <w:p w14:paraId="67371D8F" w14:textId="77777777" w:rsidR="00B61770" w:rsidRDefault="00B61770"/>
    <w:p w14:paraId="7703E750" w14:textId="77777777" w:rsidR="007A4335" w:rsidRDefault="007A4335" w:rsidP="007A4335">
      <w:r>
        <w:t>&lt;&lt; Identify the project and stipulate the test plan purpose by indicating what the document contains (e.g., organizational responsibilities, test approach, test schedule. There are generally four different types of test plans: project test plan that describes the overall strategy for testing; the system test plan that describes the system from the customer’s point of view; integration test plan that describes integration of units and subsystems; unit test plan that describes modules or classes.</w:t>
      </w:r>
      <w:r w:rsidR="00150787">
        <w:t xml:space="preserve"> This section needs to identify which of these this document is.</w:t>
      </w:r>
      <w:r>
        <w:t>&gt;&gt;</w:t>
      </w:r>
    </w:p>
    <w:p w14:paraId="6BCDE3FE" w14:textId="77777777" w:rsidR="00941D93" w:rsidRDefault="00941D93"/>
    <w:p w14:paraId="54B071E5" w14:textId="77777777" w:rsidR="00941D93" w:rsidRDefault="00941D93"/>
    <w:p w14:paraId="100E4A51" w14:textId="2415C540" w:rsidR="00941D93" w:rsidRDefault="00941D93">
      <w:pPr>
        <w:pStyle w:val="Heading2"/>
      </w:pPr>
      <w:bookmarkStart w:id="30" w:name="_Toc38630277"/>
      <w:r>
        <w:t>Scope</w:t>
      </w:r>
      <w:bookmarkEnd w:id="30"/>
    </w:p>
    <w:p w14:paraId="723CF280" w14:textId="17EFA637" w:rsidR="00B61770" w:rsidRDefault="00B61770" w:rsidP="00B61770">
      <w:proofErr w:type="spellStart"/>
      <w:r>
        <w:t>dbEdit</w:t>
      </w:r>
      <w:proofErr w:type="spellEnd"/>
      <w:r>
        <w:t xml:space="preserve"> v.1. filter and search function</w:t>
      </w:r>
      <w:r w:rsidR="000F486C">
        <w:t>s in the edit menu</w:t>
      </w:r>
      <w:r>
        <w:t>.</w:t>
      </w:r>
      <w:r w:rsidR="00D629CC">
        <w:t xml:space="preserve"> </w:t>
      </w:r>
      <w:proofErr w:type="spellStart"/>
      <w:r w:rsidR="00D629CC">
        <w:t>dbEdit</w:t>
      </w:r>
      <w:proofErr w:type="spellEnd"/>
      <w:r w:rsidR="00D629CC">
        <w:t xml:space="preserve"> taken from initial commit from testPlangroup1-team1 where Dr. Roach provided the initial commit on </w:t>
      </w:r>
      <w:proofErr w:type="spellStart"/>
      <w:r w:rsidR="00D629CC">
        <w:t>github</w:t>
      </w:r>
      <w:proofErr w:type="spellEnd"/>
      <w:r w:rsidR="00D629CC">
        <w:t xml:space="preserve"> CS5387.</w:t>
      </w:r>
    </w:p>
    <w:p w14:paraId="08D0C376" w14:textId="77777777" w:rsidR="00B61770" w:rsidRPr="00B61770" w:rsidRDefault="00B61770" w:rsidP="00B61770"/>
    <w:p w14:paraId="0F45BD07" w14:textId="77777777" w:rsidR="00941D93" w:rsidRDefault="00941D93">
      <w:r>
        <w:t>&lt;&lt;Specify the project software releases/versions encompassed by the plan. &gt;&gt;</w:t>
      </w:r>
    </w:p>
    <w:p w14:paraId="0171607B" w14:textId="77777777" w:rsidR="00941D93" w:rsidRDefault="00941D93"/>
    <w:p w14:paraId="758F053A" w14:textId="41EE5FB5" w:rsidR="00941D93" w:rsidRDefault="00941D93">
      <w:pPr>
        <w:pStyle w:val="Heading2"/>
      </w:pPr>
      <w:bookmarkStart w:id="31" w:name="_Toc38630278"/>
      <w:r>
        <w:t>System Overview</w:t>
      </w:r>
      <w:bookmarkEnd w:id="31"/>
    </w:p>
    <w:p w14:paraId="014625D3" w14:textId="389C90E6" w:rsidR="00E77B43" w:rsidRDefault="00E77B43" w:rsidP="000F486C">
      <w:r>
        <w:t>As described by the specification:</w:t>
      </w:r>
    </w:p>
    <w:p w14:paraId="696F91F5" w14:textId="783F4C00" w:rsidR="00E77B43" w:rsidRDefault="00E77B43" w:rsidP="000F486C"/>
    <w:p w14:paraId="2F53A0B3" w14:textId="39A27635" w:rsidR="00E77B43" w:rsidRDefault="00E77B43" w:rsidP="000F486C">
      <w:r>
        <w:t>“We've provided a simple editor to allow access to view and modify the data. The editor does not allow modification of the database schema. A database is a set of flat files organized as rows and columns. A collection of related files are contained in a database. The database is organized in XML documents.  There are two kinds of XML documents: a database description and the data tables. The description file contains a description of the data tables: the table name and columns for each table. A data table is named "databasename__tablename.xml". For example, if the database description is in 'TEST_DB.XML', the &lt;DATABASE&gt; tag inside that document should have as its name attribute 'TEST_DB'. If that file has a &lt;TABLE&gt; tag with an attribute 'BIG_TABLE', there should be a file 'TEST_DB__BIG_TABLE.XML' that contains the data for the BIG_TABLE database table. This file must be in the same directory as the database file.”</w:t>
      </w:r>
    </w:p>
    <w:p w14:paraId="750DF8F2" w14:textId="77777777" w:rsidR="00DA0210" w:rsidRPr="000F486C" w:rsidRDefault="00DA0210" w:rsidP="00DA0210">
      <w:pPr>
        <w:ind w:left="720"/>
      </w:pPr>
    </w:p>
    <w:p w14:paraId="0AC88B45" w14:textId="77777777" w:rsidR="00941D93" w:rsidRDefault="00941D93">
      <w:r>
        <w:t xml:space="preserve">&lt;&lt;Describe the system to be exercised by the testing approach specified in the plan. This overview serves to identify aspects of the system operation that will be the focus of the plan’s testing approach. </w:t>
      </w:r>
      <w:r w:rsidR="00150787">
        <w:t>This should align with the systems overview of other documents in the project.</w:t>
      </w:r>
      <w:r>
        <w:t>&gt;&gt;</w:t>
      </w:r>
    </w:p>
    <w:p w14:paraId="4A938532" w14:textId="2C295B51" w:rsidR="00150787" w:rsidRDefault="00150787" w:rsidP="00150787">
      <w:pPr>
        <w:pStyle w:val="Heading2"/>
      </w:pPr>
      <w:bookmarkStart w:id="32" w:name="_Toc38630279"/>
      <w:r>
        <w:t>Suspension and Exit Criteria</w:t>
      </w:r>
      <w:bookmarkEnd w:id="32"/>
    </w:p>
    <w:p w14:paraId="49A0FE7A" w14:textId="0A1E4101" w:rsidR="00155738" w:rsidRDefault="00155738" w:rsidP="00155738">
      <w:r>
        <w:t>Suspension criteria: 40% test case failure</w:t>
      </w:r>
    </w:p>
    <w:p w14:paraId="45B07497" w14:textId="3DA74E51" w:rsidR="00155738" w:rsidRDefault="00155738" w:rsidP="00155738">
      <w:r>
        <w:t>Reason: Testing requirements provided by the guidance team described this test plan to consist of the 5 most significant tests. Therefore, if 2 of these “significant” tests are to fail – continue development to address these.</w:t>
      </w:r>
    </w:p>
    <w:p w14:paraId="56744C25" w14:textId="469A15A9" w:rsidR="00155738" w:rsidRDefault="00155738" w:rsidP="00155738"/>
    <w:p w14:paraId="203DD5A7" w14:textId="4D215B60" w:rsidR="00155738" w:rsidRDefault="00155738" w:rsidP="00155738">
      <w:r>
        <w:t>Exit Criteria: 100% pass rate.</w:t>
      </w:r>
    </w:p>
    <w:p w14:paraId="13BB4D97" w14:textId="1B5C5494" w:rsidR="00155738" w:rsidRDefault="00155738" w:rsidP="00155738">
      <w:r>
        <w:lastRenderedPageBreak/>
        <w:t>Reason: Search and filtering are one of the most important features of a database viewer and editor. If these features are not correct, the program is not satisfactory.</w:t>
      </w:r>
    </w:p>
    <w:p w14:paraId="40258443" w14:textId="77777777" w:rsidR="00155738" w:rsidRPr="00155738" w:rsidRDefault="00155738" w:rsidP="00155738"/>
    <w:p w14:paraId="1869B2AC" w14:textId="77777777" w:rsidR="00150787" w:rsidRPr="00013402" w:rsidRDefault="00150787" w:rsidP="00150787">
      <w:r w:rsidRPr="00013402">
        <w:t xml:space="preserve">&lt;&lt; </w:t>
      </w:r>
      <w:r w:rsidR="00E47986">
        <w:t>“</w:t>
      </w:r>
      <w:r w:rsidRPr="00013402">
        <w:t>suspension criteria</w:t>
      </w:r>
      <w:r w:rsidR="00E47986">
        <w:t>”</w:t>
      </w:r>
      <w:r w:rsidRPr="00013402">
        <w:t xml:space="preserve"> </w:t>
      </w:r>
      <w:r w:rsidR="00013402">
        <w:t>describes</w:t>
      </w:r>
      <w:r w:rsidR="00013402" w:rsidRPr="00013402">
        <w:t xml:space="preserve"> when we suspend testing, to be resumed at a later time. For example, if 40% of the test cases fail, or if any of the critical test cases fail. If there are no suspension criteria, indicate that all tests cases will be executed. </w:t>
      </w:r>
      <w:r w:rsidR="00E47986">
        <w:t>“</w:t>
      </w:r>
      <w:r w:rsidR="00013402" w:rsidRPr="00013402">
        <w:t>Exit criteria</w:t>
      </w:r>
      <w:r w:rsidR="00E47986">
        <w:t>”</w:t>
      </w:r>
      <w:r w:rsidR="00013402" w:rsidRPr="00013402">
        <w:t xml:space="preserve"> indicates when testing stops. This could be based on run rate (number of test cases run divided by number of test cases specified) or pass rate (number of test cases passed divided by number of test cases run, or test cases passed divided by number of test cases specified). Nominally, we expect to run all of the specified tests. We want the pass rate to be high. We might specify that all critical tests must pass, and 90% of the non-critical must pass. In general, we want this to be high. &gt;&gt;</w:t>
      </w:r>
    </w:p>
    <w:p w14:paraId="29F82C5B" w14:textId="357E751F" w:rsidR="00941D93" w:rsidRDefault="00941D93">
      <w:pPr>
        <w:pStyle w:val="Heading2"/>
      </w:pPr>
      <w:bookmarkStart w:id="33" w:name="_Toc38630280"/>
      <w:r>
        <w:t>Document Overview</w:t>
      </w:r>
      <w:bookmarkEnd w:id="33"/>
    </w:p>
    <w:p w14:paraId="4F5FF802" w14:textId="0798B905" w:rsidR="00155738" w:rsidRDefault="00155738" w:rsidP="00155738">
      <w:r>
        <w:t>The remainder of the document will contain the test items themselves and the testing approach.</w:t>
      </w:r>
    </w:p>
    <w:p w14:paraId="08FEA5C0" w14:textId="77777777" w:rsidR="00155738" w:rsidRPr="00155738" w:rsidRDefault="00155738" w:rsidP="00155738"/>
    <w:p w14:paraId="30CA578E" w14:textId="77777777" w:rsidR="00941D93" w:rsidRDefault="007A4335">
      <w:r>
        <w:t>&lt;&lt;Describe the remainder of the document.&gt;&gt;</w:t>
      </w:r>
    </w:p>
    <w:p w14:paraId="5D8DBAC6" w14:textId="7A4FD7A7" w:rsidR="00941D93" w:rsidRDefault="007E0AF8">
      <w:pPr>
        <w:pStyle w:val="Heading2"/>
      </w:pPr>
      <w:bookmarkStart w:id="34" w:name="_Toc38630281"/>
      <w:r>
        <w:t>References</w:t>
      </w:r>
      <w:bookmarkEnd w:id="34"/>
    </w:p>
    <w:p w14:paraId="64110F49" w14:textId="6399CE74" w:rsidR="00155738" w:rsidRDefault="00155738" w:rsidP="00155738">
      <w:pPr>
        <w:numPr>
          <w:ilvl w:val="0"/>
          <w:numId w:val="16"/>
        </w:numPr>
      </w:pPr>
      <w:r>
        <w:t>Spec.docx by Dr. Roach</w:t>
      </w:r>
    </w:p>
    <w:p w14:paraId="1E922BC2" w14:textId="77777777" w:rsidR="00155738" w:rsidRPr="00155738" w:rsidRDefault="00155738" w:rsidP="00155738">
      <w:pPr>
        <w:ind w:left="720"/>
      </w:pPr>
    </w:p>
    <w:p w14:paraId="2143361E" w14:textId="77777777" w:rsidR="007A4335" w:rsidRDefault="007A4335" w:rsidP="007A4335">
      <w:r>
        <w:t>&lt;&lt;List all the references applicable to the test plan. Generally, this includes project standards, SRS, SDD, and a product assurance plan.&gt;&gt;</w:t>
      </w:r>
    </w:p>
    <w:p w14:paraId="2A7FDDDD" w14:textId="77777777" w:rsidR="00941D93" w:rsidRDefault="00941D93"/>
    <w:p w14:paraId="066F2D46" w14:textId="77777777" w:rsidR="007A4335" w:rsidRDefault="007A4335" w:rsidP="007A4335">
      <w:pPr>
        <w:pStyle w:val="Heading1"/>
        <w:pageBreakBefore w:val="0"/>
      </w:pPr>
      <w:bookmarkStart w:id="35" w:name="_Toc227033591"/>
      <w:r>
        <w:br w:type="page"/>
      </w:r>
      <w:bookmarkStart w:id="36" w:name="_Toc38630282"/>
      <w:r>
        <w:lastRenderedPageBreak/>
        <w:t>Test Items and Features</w:t>
      </w:r>
      <w:bookmarkEnd w:id="35"/>
      <w:bookmarkEnd w:id="36"/>
    </w:p>
    <w:p w14:paraId="72287C91" w14:textId="77777777" w:rsidR="007A4335" w:rsidRPr="00123BB7" w:rsidRDefault="007A4335" w:rsidP="007A4335">
      <w:r>
        <w:t xml:space="preserve">&lt;&lt; This section describes the test items (e.g., components, classes, functions or methods) and the features to be tested. It may also list features not to be tested. </w:t>
      </w:r>
      <w:r w:rsidR="00842DC1">
        <w:t xml:space="preserve">A class diagram is useful. A table of features is useful. </w:t>
      </w:r>
      <w:r>
        <w:t>&gt;&gt;</w:t>
      </w:r>
    </w:p>
    <w:p w14:paraId="163FB1FA" w14:textId="2B36477B" w:rsidR="00941D93" w:rsidRDefault="00941D93"/>
    <w:p w14:paraId="12A433F3" w14:textId="77777777" w:rsidR="00E77B43" w:rsidRDefault="00E77B43" w:rsidP="00E77B43">
      <w:r>
        <w:t>As described by the application the :</w:t>
      </w:r>
    </w:p>
    <w:p w14:paraId="4069B6A9" w14:textId="77777777" w:rsidR="00E77B43" w:rsidRDefault="00E77B43" w:rsidP="00E77B43"/>
    <w:p w14:paraId="329152E1" w14:textId="77777777" w:rsidR="00E77B43" w:rsidRDefault="00E77B43" w:rsidP="00E77B43">
      <w:pPr>
        <w:numPr>
          <w:ilvl w:val="0"/>
          <w:numId w:val="16"/>
        </w:numPr>
      </w:pPr>
      <w:r>
        <w:t>Search function</w:t>
      </w:r>
    </w:p>
    <w:p w14:paraId="0C254148" w14:textId="77777777" w:rsidR="00E77B43" w:rsidRDefault="00E77B43" w:rsidP="00E77B43">
      <w:pPr>
        <w:ind w:left="720"/>
      </w:pPr>
      <w:r>
        <w:t>“The EDIT/SEARCH menu option opens a search dialog. The search dialog allows search and replace for the entire table. A search string is entered in the text field labeled "Search". Replacement text is entered in the Replace text field. Find searches for the row with the next occurrence of the search string. The search is not case sensitive by default, but can be made so by selecting the Match Case option. The option Match Whole Words, matches a cell value if the search string matches the cell value in its entirety. If Match Whole Words is not selected, then cells that contain the search string will be found. The search can be restricted to the currently selected column by selecting the This Column Only option. Search treats all cells as text strings. Thus, (unlike filters), a cell with contents 1 is not found by the search criteria 1.0.”</w:t>
      </w:r>
    </w:p>
    <w:p w14:paraId="0C461BD6" w14:textId="77777777" w:rsidR="00E77B43" w:rsidRDefault="00E77B43" w:rsidP="00E77B43">
      <w:pPr>
        <w:numPr>
          <w:ilvl w:val="0"/>
          <w:numId w:val="16"/>
        </w:numPr>
      </w:pPr>
      <w:r>
        <w:t>Filter function</w:t>
      </w:r>
    </w:p>
    <w:p w14:paraId="78A68873" w14:textId="77777777" w:rsidR="00E77B43" w:rsidRDefault="00E77B43" w:rsidP="00E77B43">
      <w:pPr>
        <w:ind w:left="720"/>
      </w:pPr>
      <w:r>
        <w:t>The File/AND FILTER and File/OR FILTER menu options provide filtering for displayed data. This allows the user to select the elements of the table that are displayed and edited. The gray highlighted row at the top of the table is the filter row. The user enters selection criteria in the cells in this row.  The AND filter (the default) only displays rows that match the selection criteria from every cell in the filter. The OR filter displays rows that match the selection criteria of any cell in the filter.</w:t>
      </w:r>
    </w:p>
    <w:p w14:paraId="27CDAE52" w14:textId="77777777" w:rsidR="00E77B43" w:rsidRDefault="00E77B43" w:rsidP="00E77B43">
      <w:pPr>
        <w:ind w:left="720"/>
      </w:pPr>
    </w:p>
    <w:p w14:paraId="18A55416" w14:textId="77777777" w:rsidR="00E77B43" w:rsidRDefault="00E77B43" w:rsidP="00E77B43">
      <w:pPr>
        <w:ind w:left="720"/>
      </w:pPr>
      <w:r>
        <w:t xml:space="preserve">A simple selection criterion is just a value typed in the filter cell. For text columns, a value matches the selection text if it contains the selection text. For example, a cell with the value "Field Data" matches the selection criterion "Data". The matching is case sensitive.  For columns with numeric data, the fields are converted to double precision and compared. Thus a cell containing "1.0E+01" will match the selection criterion "10". </w:t>
      </w:r>
    </w:p>
    <w:p w14:paraId="199790BC" w14:textId="77777777" w:rsidR="00E77B43" w:rsidRDefault="00E77B43" w:rsidP="00E77B43">
      <w:pPr>
        <w:ind w:left="720"/>
      </w:pPr>
    </w:p>
    <w:p w14:paraId="66982D5F" w14:textId="77777777" w:rsidR="00E77B43" w:rsidRDefault="00E77B43" w:rsidP="00E77B43">
      <w:pPr>
        <w:ind w:left="720"/>
      </w:pPr>
      <w:r>
        <w:t>Filters support the relational operators =, !, &gt;, and &lt;. A selection criterion "&gt;5" in a numeric column will select all cells with numeric values greater than 5.0. A selection criterion of "!DATA" will select all cells that do not contain the string "DATA".</w:t>
      </w:r>
    </w:p>
    <w:p w14:paraId="771194BD" w14:textId="77777777" w:rsidR="00E77B43" w:rsidRDefault="00E77B43" w:rsidP="00E77B43">
      <w:pPr>
        <w:ind w:left="720"/>
      </w:pPr>
    </w:p>
    <w:p w14:paraId="788400D5" w14:textId="77777777" w:rsidR="00E77B43" w:rsidRDefault="00E77B43" w:rsidP="00E77B43">
      <w:pPr>
        <w:ind w:left="720"/>
      </w:pPr>
      <w:r>
        <w:t>Compound selection criteria are of the form "( &lt;criterion&gt; &lt;logical operator&gt; &lt;criterion&gt;)". The logical operators are || for logical or and &amp;&amp; for logical and.</w:t>
      </w:r>
    </w:p>
    <w:p w14:paraId="5C610FB3" w14:textId="77777777" w:rsidR="00E77B43" w:rsidRDefault="00E77B43"/>
    <w:p w14:paraId="249B7B7E" w14:textId="77777777" w:rsidR="00941D93" w:rsidRDefault="00941D93">
      <w:pPr>
        <w:pStyle w:val="Heading1"/>
      </w:pPr>
      <w:bookmarkStart w:id="37" w:name="_Toc38630283"/>
      <w:r>
        <w:lastRenderedPageBreak/>
        <w:t>Testing Approach</w:t>
      </w:r>
      <w:bookmarkEnd w:id="37"/>
    </w:p>
    <w:p w14:paraId="7BDD6909" w14:textId="77777777" w:rsidR="00941D93" w:rsidRDefault="00941D93"/>
    <w:p w14:paraId="78137D6B" w14:textId="77777777" w:rsidR="00941D93" w:rsidRDefault="00941D93" w:rsidP="00B34944">
      <w:r>
        <w:t xml:space="preserve">&lt;&lt;Describe the approach to be used to the test the system. This description includes specifying the types of tests to be performed, e.g., tests designed to exercise system functions one by one; tests designed to exercise sequences of functions that approximate operational use of the system; tests designed to stress the system to its design and requirements limits. The description lists the specific tests to be performed, but does not give the test steps. For each of these tests, give it a name and specify its objective. </w:t>
      </w:r>
      <w:r w:rsidR="00013402">
        <w:t>Label the criticality of the test cases.</w:t>
      </w:r>
      <w:r>
        <w:t xml:space="preserve"> &gt;&gt;</w:t>
      </w:r>
    </w:p>
    <w:p w14:paraId="1EBF7B84" w14:textId="77777777" w:rsidR="009069AE" w:rsidRDefault="009069AE">
      <w:pPr>
        <w:pStyle w:val="ListBullet"/>
        <w:numPr>
          <w:ilvl w:val="0"/>
          <w:numId w:val="0"/>
        </w:numPr>
        <w:ind w:left="576" w:hanging="360"/>
      </w:pPr>
    </w:p>
    <w:p w14:paraId="32F2445B" w14:textId="77777777" w:rsidR="009069AE" w:rsidRDefault="009069AE" w:rsidP="009069AE">
      <w:pPr>
        <w:pStyle w:val="Caption"/>
        <w:keepNext/>
      </w:pPr>
      <w:bookmarkStart w:id="38" w:name="_Ref234215049"/>
      <w:r>
        <w:t>Table 1: Test Plan</w:t>
      </w:r>
      <w:bookmarkEnd w:id="38"/>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A4335" w14:paraId="1BDC65E9" w14:textId="77777777" w:rsidTr="009162F5">
        <w:trPr>
          <w:trHeight w:val="360"/>
        </w:trPr>
        <w:tc>
          <w:tcPr>
            <w:tcW w:w="9306" w:type="dxa"/>
            <w:gridSpan w:val="3"/>
            <w:shd w:val="clear" w:color="auto" w:fill="E0E0E0"/>
          </w:tcPr>
          <w:p w14:paraId="133522E4" w14:textId="77777777" w:rsidR="007A4335" w:rsidRDefault="007A4335" w:rsidP="009162F5">
            <w:pPr>
              <w:jc w:val="center"/>
              <w:rPr>
                <w:b/>
              </w:rPr>
            </w:pPr>
          </w:p>
          <w:p w14:paraId="78883168" w14:textId="162B81E7" w:rsidR="007A4335" w:rsidRDefault="007A4335" w:rsidP="009162F5">
            <w:pPr>
              <w:jc w:val="center"/>
              <w:rPr>
                <w:b/>
              </w:rPr>
            </w:pPr>
            <w:r>
              <w:rPr>
                <w:b/>
              </w:rPr>
              <w:t>TEST SUITE &lt;</w:t>
            </w:r>
            <w:r w:rsidR="00433502">
              <w:rPr>
                <w:b/>
              </w:rPr>
              <w:t>Search</w:t>
            </w:r>
            <w:r>
              <w:rPr>
                <w:b/>
              </w:rPr>
              <w:t>&gt;</w:t>
            </w:r>
          </w:p>
        </w:tc>
      </w:tr>
      <w:tr w:rsidR="007A4335" w14:paraId="51B1165C" w14:textId="77777777" w:rsidTr="009162F5">
        <w:trPr>
          <w:trHeight w:val="360"/>
        </w:trPr>
        <w:tc>
          <w:tcPr>
            <w:tcW w:w="2290" w:type="dxa"/>
            <w:shd w:val="clear" w:color="auto" w:fill="auto"/>
          </w:tcPr>
          <w:p w14:paraId="713E4A52" w14:textId="77777777" w:rsidR="007A4335" w:rsidRDefault="007A4335" w:rsidP="009162F5">
            <w:pPr>
              <w:jc w:val="center"/>
              <w:rPr>
                <w:b/>
              </w:rPr>
            </w:pPr>
            <w:r>
              <w:rPr>
                <w:b/>
              </w:rPr>
              <w:t>Description of Test Suite</w:t>
            </w:r>
          </w:p>
        </w:tc>
        <w:tc>
          <w:tcPr>
            <w:tcW w:w="7016" w:type="dxa"/>
            <w:gridSpan w:val="2"/>
            <w:shd w:val="clear" w:color="auto" w:fill="auto"/>
          </w:tcPr>
          <w:p w14:paraId="7DB63235" w14:textId="13E281A8" w:rsidR="007A4335" w:rsidRDefault="00433502" w:rsidP="009162F5">
            <w:pPr>
              <w:jc w:val="center"/>
              <w:rPr>
                <w:b/>
              </w:rPr>
            </w:pPr>
            <w:r>
              <w:rPr>
                <w:b/>
              </w:rPr>
              <w:t>Testing the search feature in the edit menu.</w:t>
            </w:r>
          </w:p>
        </w:tc>
      </w:tr>
      <w:tr w:rsidR="007A4335" w14:paraId="75AAE753" w14:textId="77777777" w:rsidTr="00013402">
        <w:trPr>
          <w:trHeight w:val="360"/>
        </w:trPr>
        <w:tc>
          <w:tcPr>
            <w:tcW w:w="2290" w:type="dxa"/>
            <w:shd w:val="clear" w:color="auto" w:fill="E0E0E0"/>
          </w:tcPr>
          <w:p w14:paraId="11B3B20C" w14:textId="77777777" w:rsidR="007A4335" w:rsidRDefault="007A4335" w:rsidP="009162F5">
            <w:pPr>
              <w:jc w:val="center"/>
              <w:rPr>
                <w:b/>
              </w:rPr>
            </w:pPr>
            <w:r>
              <w:rPr>
                <w:b/>
              </w:rPr>
              <w:t>Test Case Identifier</w:t>
            </w:r>
          </w:p>
        </w:tc>
        <w:tc>
          <w:tcPr>
            <w:tcW w:w="5378" w:type="dxa"/>
            <w:shd w:val="clear" w:color="auto" w:fill="E0E0E0"/>
          </w:tcPr>
          <w:p w14:paraId="35C23C0B" w14:textId="77777777" w:rsidR="007A4335" w:rsidRDefault="007A4335" w:rsidP="009162F5">
            <w:pPr>
              <w:jc w:val="center"/>
              <w:rPr>
                <w:b/>
              </w:rPr>
            </w:pPr>
            <w:r>
              <w:rPr>
                <w:b/>
              </w:rPr>
              <w:t>Objective</w:t>
            </w:r>
          </w:p>
        </w:tc>
        <w:tc>
          <w:tcPr>
            <w:tcW w:w="1638" w:type="dxa"/>
            <w:shd w:val="clear" w:color="auto" w:fill="E0E0E0"/>
          </w:tcPr>
          <w:p w14:paraId="778648FC" w14:textId="77777777" w:rsidR="007A4335" w:rsidRDefault="00013402" w:rsidP="009162F5">
            <w:pPr>
              <w:jc w:val="center"/>
              <w:rPr>
                <w:b/>
              </w:rPr>
            </w:pPr>
            <w:r>
              <w:rPr>
                <w:b/>
              </w:rPr>
              <w:t>Criticality</w:t>
            </w:r>
          </w:p>
        </w:tc>
      </w:tr>
      <w:tr w:rsidR="007A4335" w14:paraId="34EDCD92" w14:textId="77777777" w:rsidTr="00013402">
        <w:trPr>
          <w:trHeight w:val="378"/>
        </w:trPr>
        <w:tc>
          <w:tcPr>
            <w:tcW w:w="2290" w:type="dxa"/>
          </w:tcPr>
          <w:p w14:paraId="38795E0E" w14:textId="53329EE8" w:rsidR="007A4335" w:rsidRDefault="005A59B8" w:rsidP="009162F5">
            <w:pPr>
              <w:jc w:val="center"/>
            </w:pPr>
            <w:r>
              <w:t>Search1</w:t>
            </w:r>
          </w:p>
        </w:tc>
        <w:tc>
          <w:tcPr>
            <w:tcW w:w="5378" w:type="dxa"/>
            <w:shd w:val="clear" w:color="auto" w:fill="auto"/>
          </w:tcPr>
          <w:p w14:paraId="2319FF27" w14:textId="0FD066BB" w:rsidR="007A4335" w:rsidRDefault="005A59B8" w:rsidP="009162F5">
            <w:pPr>
              <w:jc w:val="center"/>
              <w:rPr>
                <w:b/>
              </w:rPr>
            </w:pPr>
            <w:r>
              <w:rPr>
                <w:b/>
              </w:rPr>
              <w:t>Search words with match case</w:t>
            </w:r>
          </w:p>
        </w:tc>
        <w:tc>
          <w:tcPr>
            <w:tcW w:w="1638" w:type="dxa"/>
            <w:shd w:val="clear" w:color="auto" w:fill="auto"/>
          </w:tcPr>
          <w:p w14:paraId="375E3A42" w14:textId="476F5564" w:rsidR="007A4335" w:rsidRDefault="005A59B8" w:rsidP="009162F5">
            <w:pPr>
              <w:jc w:val="center"/>
              <w:rPr>
                <w:b/>
              </w:rPr>
            </w:pPr>
            <w:r>
              <w:rPr>
                <w:b/>
              </w:rPr>
              <w:t>High</w:t>
            </w:r>
          </w:p>
        </w:tc>
      </w:tr>
      <w:tr w:rsidR="007A4335" w14:paraId="38DED242" w14:textId="77777777" w:rsidTr="00013402">
        <w:trPr>
          <w:trHeight w:val="378"/>
        </w:trPr>
        <w:tc>
          <w:tcPr>
            <w:tcW w:w="2290" w:type="dxa"/>
          </w:tcPr>
          <w:p w14:paraId="21F41A7B" w14:textId="02CD50C9" w:rsidR="007A4335" w:rsidRDefault="005A59B8" w:rsidP="009162F5">
            <w:pPr>
              <w:jc w:val="center"/>
            </w:pPr>
            <w:r>
              <w:t>Search2</w:t>
            </w:r>
          </w:p>
        </w:tc>
        <w:tc>
          <w:tcPr>
            <w:tcW w:w="5378" w:type="dxa"/>
            <w:shd w:val="clear" w:color="auto" w:fill="auto"/>
          </w:tcPr>
          <w:p w14:paraId="2CA89C41" w14:textId="6F551FE4" w:rsidR="007A4335" w:rsidRDefault="005A59B8" w:rsidP="009162F5">
            <w:pPr>
              <w:jc w:val="center"/>
              <w:rPr>
                <w:b/>
              </w:rPr>
            </w:pPr>
            <w:r>
              <w:rPr>
                <w:b/>
              </w:rPr>
              <w:t>Search for words that “match whole words”</w:t>
            </w:r>
          </w:p>
        </w:tc>
        <w:tc>
          <w:tcPr>
            <w:tcW w:w="1638" w:type="dxa"/>
            <w:shd w:val="clear" w:color="auto" w:fill="auto"/>
          </w:tcPr>
          <w:p w14:paraId="5B7F2C99" w14:textId="2AE0DC16" w:rsidR="007A4335" w:rsidRDefault="005A59B8" w:rsidP="009162F5">
            <w:pPr>
              <w:jc w:val="center"/>
              <w:rPr>
                <w:b/>
              </w:rPr>
            </w:pPr>
            <w:r>
              <w:rPr>
                <w:b/>
              </w:rPr>
              <w:t>High</w:t>
            </w:r>
          </w:p>
        </w:tc>
      </w:tr>
      <w:tr w:rsidR="005A59B8" w14:paraId="1C9E233E" w14:textId="77777777" w:rsidTr="00013402">
        <w:trPr>
          <w:trHeight w:val="378"/>
        </w:trPr>
        <w:tc>
          <w:tcPr>
            <w:tcW w:w="2290" w:type="dxa"/>
          </w:tcPr>
          <w:p w14:paraId="0C3DFDB1" w14:textId="6C0AD94B" w:rsidR="005A59B8" w:rsidRDefault="005A59B8" w:rsidP="009162F5">
            <w:pPr>
              <w:jc w:val="center"/>
            </w:pPr>
            <w:r>
              <w:t>Search3</w:t>
            </w:r>
          </w:p>
        </w:tc>
        <w:tc>
          <w:tcPr>
            <w:tcW w:w="5378" w:type="dxa"/>
            <w:shd w:val="clear" w:color="auto" w:fill="auto"/>
          </w:tcPr>
          <w:p w14:paraId="413A19C9" w14:textId="6B742C3D" w:rsidR="005A59B8" w:rsidRDefault="005A59B8" w:rsidP="009162F5">
            <w:pPr>
              <w:jc w:val="center"/>
              <w:rPr>
                <w:b/>
              </w:rPr>
            </w:pPr>
            <w:r>
              <w:rPr>
                <w:b/>
              </w:rPr>
              <w:t>Search items in column only</w:t>
            </w:r>
          </w:p>
        </w:tc>
        <w:tc>
          <w:tcPr>
            <w:tcW w:w="1638" w:type="dxa"/>
            <w:shd w:val="clear" w:color="auto" w:fill="auto"/>
          </w:tcPr>
          <w:p w14:paraId="6CFC0D7B" w14:textId="211EA53E" w:rsidR="005A59B8" w:rsidRDefault="005A59B8" w:rsidP="009162F5">
            <w:pPr>
              <w:jc w:val="center"/>
              <w:rPr>
                <w:b/>
              </w:rPr>
            </w:pPr>
            <w:r>
              <w:rPr>
                <w:b/>
              </w:rPr>
              <w:t>High</w:t>
            </w:r>
          </w:p>
        </w:tc>
      </w:tr>
      <w:tr w:rsidR="005A59B8" w14:paraId="1B015EF4" w14:textId="77777777" w:rsidTr="00013402">
        <w:trPr>
          <w:trHeight w:val="378"/>
        </w:trPr>
        <w:tc>
          <w:tcPr>
            <w:tcW w:w="2290" w:type="dxa"/>
          </w:tcPr>
          <w:p w14:paraId="3DB75B59" w14:textId="0DA4C92C" w:rsidR="005A59B8" w:rsidRDefault="005A59B8" w:rsidP="009162F5">
            <w:pPr>
              <w:jc w:val="center"/>
            </w:pPr>
            <w:r>
              <w:t>Search4</w:t>
            </w:r>
          </w:p>
        </w:tc>
        <w:tc>
          <w:tcPr>
            <w:tcW w:w="5378" w:type="dxa"/>
            <w:shd w:val="clear" w:color="auto" w:fill="auto"/>
          </w:tcPr>
          <w:p w14:paraId="3E383954" w14:textId="668BFAAC" w:rsidR="005A59B8" w:rsidRDefault="005A59B8" w:rsidP="009162F5">
            <w:pPr>
              <w:jc w:val="center"/>
              <w:rPr>
                <w:b/>
              </w:rPr>
            </w:pPr>
            <w:r>
              <w:rPr>
                <w:b/>
              </w:rPr>
              <w:t>Search items in all cells</w:t>
            </w:r>
          </w:p>
        </w:tc>
        <w:tc>
          <w:tcPr>
            <w:tcW w:w="1638" w:type="dxa"/>
            <w:shd w:val="clear" w:color="auto" w:fill="auto"/>
          </w:tcPr>
          <w:p w14:paraId="0DFC16BF" w14:textId="005118FA" w:rsidR="005A59B8" w:rsidRDefault="005A59B8" w:rsidP="009162F5">
            <w:pPr>
              <w:jc w:val="center"/>
              <w:rPr>
                <w:b/>
              </w:rPr>
            </w:pPr>
            <w:r>
              <w:rPr>
                <w:b/>
              </w:rPr>
              <w:t>High</w:t>
            </w:r>
          </w:p>
        </w:tc>
      </w:tr>
    </w:tbl>
    <w:p w14:paraId="5734FE4C" w14:textId="23A9C469" w:rsidR="009069AE" w:rsidRDefault="009069AE" w:rsidP="009069AE"/>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8"/>
        <w:gridCol w:w="5010"/>
        <w:gridCol w:w="2098"/>
      </w:tblGrid>
      <w:tr w:rsidR="00015797" w14:paraId="15B68E51" w14:textId="77777777" w:rsidTr="00B00655">
        <w:trPr>
          <w:trHeight w:val="360"/>
        </w:trPr>
        <w:tc>
          <w:tcPr>
            <w:tcW w:w="9306" w:type="dxa"/>
            <w:gridSpan w:val="3"/>
            <w:shd w:val="clear" w:color="auto" w:fill="E0E0E0"/>
          </w:tcPr>
          <w:p w14:paraId="43DA03EB" w14:textId="77777777" w:rsidR="00015797" w:rsidRDefault="00015797" w:rsidP="00B00655">
            <w:pPr>
              <w:jc w:val="center"/>
              <w:rPr>
                <w:b/>
              </w:rPr>
            </w:pPr>
          </w:p>
          <w:p w14:paraId="1DD529F0" w14:textId="4DA19AF9" w:rsidR="00015797" w:rsidRDefault="00015797" w:rsidP="00B00655">
            <w:pPr>
              <w:jc w:val="center"/>
              <w:rPr>
                <w:b/>
              </w:rPr>
            </w:pPr>
            <w:r>
              <w:rPr>
                <w:b/>
              </w:rPr>
              <w:t>TEST SUITE &lt;Filter&gt;</w:t>
            </w:r>
          </w:p>
        </w:tc>
      </w:tr>
      <w:tr w:rsidR="00015797" w14:paraId="08BB3646" w14:textId="77777777" w:rsidTr="00B00655">
        <w:trPr>
          <w:trHeight w:val="360"/>
        </w:trPr>
        <w:tc>
          <w:tcPr>
            <w:tcW w:w="2290" w:type="dxa"/>
            <w:shd w:val="clear" w:color="auto" w:fill="auto"/>
          </w:tcPr>
          <w:p w14:paraId="177E80C3" w14:textId="77777777" w:rsidR="00015797" w:rsidRDefault="00015797" w:rsidP="00B00655">
            <w:pPr>
              <w:jc w:val="center"/>
              <w:rPr>
                <w:b/>
              </w:rPr>
            </w:pPr>
            <w:r>
              <w:rPr>
                <w:b/>
              </w:rPr>
              <w:t>Description of Test Suite</w:t>
            </w:r>
          </w:p>
        </w:tc>
        <w:tc>
          <w:tcPr>
            <w:tcW w:w="7016" w:type="dxa"/>
            <w:gridSpan w:val="2"/>
            <w:shd w:val="clear" w:color="auto" w:fill="auto"/>
          </w:tcPr>
          <w:p w14:paraId="6B1E6951" w14:textId="00CD0E8F" w:rsidR="00015797" w:rsidRDefault="00015797" w:rsidP="00B00655">
            <w:pPr>
              <w:jc w:val="center"/>
              <w:rPr>
                <w:b/>
              </w:rPr>
            </w:pPr>
            <w:r>
              <w:rPr>
                <w:b/>
              </w:rPr>
              <w:t>Testing the filter feature in the edit menu.</w:t>
            </w:r>
          </w:p>
        </w:tc>
      </w:tr>
      <w:tr w:rsidR="00015797" w14:paraId="46BDE424" w14:textId="77777777" w:rsidTr="00B00655">
        <w:trPr>
          <w:trHeight w:val="360"/>
        </w:trPr>
        <w:tc>
          <w:tcPr>
            <w:tcW w:w="2290" w:type="dxa"/>
            <w:shd w:val="clear" w:color="auto" w:fill="E0E0E0"/>
          </w:tcPr>
          <w:p w14:paraId="111DD9FF" w14:textId="77777777" w:rsidR="00015797" w:rsidRDefault="00015797" w:rsidP="00B00655">
            <w:pPr>
              <w:jc w:val="center"/>
              <w:rPr>
                <w:b/>
              </w:rPr>
            </w:pPr>
            <w:r>
              <w:rPr>
                <w:b/>
              </w:rPr>
              <w:t>Test Case Identifier</w:t>
            </w:r>
          </w:p>
        </w:tc>
        <w:tc>
          <w:tcPr>
            <w:tcW w:w="5378" w:type="dxa"/>
            <w:shd w:val="clear" w:color="auto" w:fill="E0E0E0"/>
          </w:tcPr>
          <w:p w14:paraId="4140D8D0" w14:textId="77777777" w:rsidR="00015797" w:rsidRDefault="00015797" w:rsidP="00B00655">
            <w:pPr>
              <w:jc w:val="center"/>
              <w:rPr>
                <w:b/>
              </w:rPr>
            </w:pPr>
            <w:r>
              <w:rPr>
                <w:b/>
              </w:rPr>
              <w:t>Objective</w:t>
            </w:r>
          </w:p>
        </w:tc>
        <w:tc>
          <w:tcPr>
            <w:tcW w:w="1638" w:type="dxa"/>
            <w:shd w:val="clear" w:color="auto" w:fill="E0E0E0"/>
          </w:tcPr>
          <w:p w14:paraId="6FCA80D8" w14:textId="77777777" w:rsidR="00015797" w:rsidRDefault="00015797" w:rsidP="00B00655">
            <w:pPr>
              <w:jc w:val="center"/>
              <w:rPr>
                <w:b/>
              </w:rPr>
            </w:pPr>
            <w:commentRangeStart w:id="39"/>
            <w:commentRangeStart w:id="40"/>
            <w:r>
              <w:rPr>
                <w:b/>
              </w:rPr>
              <w:t>Criticality</w:t>
            </w:r>
            <w:commentRangeEnd w:id="39"/>
            <w:r w:rsidR="0000152A">
              <w:rPr>
                <w:rStyle w:val="CommentReference"/>
              </w:rPr>
              <w:commentReference w:id="39"/>
            </w:r>
            <w:commentRangeEnd w:id="40"/>
            <w:r w:rsidR="00D6583A">
              <w:rPr>
                <w:rStyle w:val="CommentReference"/>
              </w:rPr>
              <w:commentReference w:id="40"/>
            </w:r>
          </w:p>
        </w:tc>
      </w:tr>
      <w:tr w:rsidR="00015797" w14:paraId="755176DF" w14:textId="77777777" w:rsidTr="00B00655">
        <w:trPr>
          <w:trHeight w:val="378"/>
        </w:trPr>
        <w:tc>
          <w:tcPr>
            <w:tcW w:w="2290" w:type="dxa"/>
          </w:tcPr>
          <w:p w14:paraId="7DE614B6" w14:textId="60D3A55E" w:rsidR="00015797" w:rsidRDefault="003B5A0F" w:rsidP="00B00655">
            <w:pPr>
              <w:jc w:val="center"/>
            </w:pPr>
            <w:r>
              <w:t>Filter1</w:t>
            </w:r>
          </w:p>
        </w:tc>
        <w:tc>
          <w:tcPr>
            <w:tcW w:w="5378" w:type="dxa"/>
            <w:shd w:val="clear" w:color="auto" w:fill="auto"/>
          </w:tcPr>
          <w:p w14:paraId="7EB58FF0" w14:textId="0FF498A8" w:rsidR="00015797" w:rsidRDefault="00E476D1" w:rsidP="00B00655">
            <w:pPr>
              <w:jc w:val="center"/>
              <w:rPr>
                <w:b/>
              </w:rPr>
            </w:pPr>
            <w:r>
              <w:rPr>
                <w:b/>
              </w:rPr>
              <w:t xml:space="preserve">Numeric </w:t>
            </w:r>
            <w:r w:rsidR="0069321A">
              <w:rPr>
                <w:b/>
              </w:rPr>
              <w:t>(greater, less, equal)</w:t>
            </w:r>
          </w:p>
        </w:tc>
        <w:tc>
          <w:tcPr>
            <w:tcW w:w="1638" w:type="dxa"/>
            <w:shd w:val="clear" w:color="auto" w:fill="auto"/>
          </w:tcPr>
          <w:p w14:paraId="165FD3EA" w14:textId="5520B34E" w:rsidR="00015797" w:rsidRDefault="00D6583A" w:rsidP="00B00655">
            <w:pPr>
              <w:jc w:val="center"/>
              <w:rPr>
                <w:b/>
              </w:rPr>
            </w:pPr>
            <w:r>
              <w:rPr>
                <w:b/>
              </w:rPr>
              <w:t>High</w:t>
            </w:r>
          </w:p>
        </w:tc>
      </w:tr>
      <w:tr w:rsidR="00015797" w14:paraId="4398A6CD" w14:textId="77777777" w:rsidTr="00B00655">
        <w:trPr>
          <w:trHeight w:val="378"/>
        </w:trPr>
        <w:tc>
          <w:tcPr>
            <w:tcW w:w="2290" w:type="dxa"/>
          </w:tcPr>
          <w:p w14:paraId="514A320F" w14:textId="3213A941" w:rsidR="00015797" w:rsidRDefault="003B5A0F" w:rsidP="00B00655">
            <w:pPr>
              <w:jc w:val="center"/>
            </w:pPr>
            <w:r>
              <w:t>Filter2</w:t>
            </w:r>
          </w:p>
        </w:tc>
        <w:tc>
          <w:tcPr>
            <w:tcW w:w="5378" w:type="dxa"/>
            <w:shd w:val="clear" w:color="auto" w:fill="auto"/>
          </w:tcPr>
          <w:p w14:paraId="266F5CC4" w14:textId="320CB071" w:rsidR="00015797" w:rsidRDefault="00E476D1" w:rsidP="00B00655">
            <w:pPr>
              <w:jc w:val="center"/>
              <w:rPr>
                <w:b/>
              </w:rPr>
            </w:pPr>
            <w:r>
              <w:rPr>
                <w:b/>
              </w:rPr>
              <w:t>String</w:t>
            </w:r>
          </w:p>
        </w:tc>
        <w:tc>
          <w:tcPr>
            <w:tcW w:w="1638" w:type="dxa"/>
            <w:shd w:val="clear" w:color="auto" w:fill="auto"/>
          </w:tcPr>
          <w:p w14:paraId="19469396" w14:textId="50539D26" w:rsidR="00015797" w:rsidRDefault="00D6583A" w:rsidP="00B00655">
            <w:pPr>
              <w:jc w:val="center"/>
              <w:rPr>
                <w:b/>
              </w:rPr>
            </w:pPr>
            <w:r>
              <w:rPr>
                <w:b/>
              </w:rPr>
              <w:t>High</w:t>
            </w:r>
          </w:p>
        </w:tc>
      </w:tr>
      <w:tr w:rsidR="003B5A0F" w14:paraId="18E3401A" w14:textId="77777777" w:rsidTr="00B00655">
        <w:trPr>
          <w:trHeight w:val="378"/>
        </w:trPr>
        <w:tc>
          <w:tcPr>
            <w:tcW w:w="2290" w:type="dxa"/>
          </w:tcPr>
          <w:p w14:paraId="02EB8766" w14:textId="58F9AA8C" w:rsidR="003B5A0F" w:rsidRDefault="003B5A0F" w:rsidP="00B00655">
            <w:pPr>
              <w:jc w:val="center"/>
            </w:pPr>
            <w:r>
              <w:t>Filter3</w:t>
            </w:r>
          </w:p>
        </w:tc>
        <w:tc>
          <w:tcPr>
            <w:tcW w:w="5378" w:type="dxa"/>
            <w:shd w:val="clear" w:color="auto" w:fill="auto"/>
          </w:tcPr>
          <w:p w14:paraId="20B610D3" w14:textId="196B4915" w:rsidR="003B5A0F" w:rsidRDefault="0069321A" w:rsidP="00B00655">
            <w:pPr>
              <w:jc w:val="center"/>
              <w:rPr>
                <w:b/>
              </w:rPr>
            </w:pPr>
            <w:r>
              <w:rPr>
                <w:b/>
              </w:rPr>
              <w:t>Color</w:t>
            </w:r>
          </w:p>
        </w:tc>
        <w:tc>
          <w:tcPr>
            <w:tcW w:w="1638" w:type="dxa"/>
            <w:shd w:val="clear" w:color="auto" w:fill="auto"/>
          </w:tcPr>
          <w:p w14:paraId="03B02E0C" w14:textId="3DA07EA4" w:rsidR="003B5A0F" w:rsidRDefault="00D6583A" w:rsidP="00B00655">
            <w:pPr>
              <w:jc w:val="center"/>
              <w:rPr>
                <w:b/>
              </w:rPr>
            </w:pPr>
            <w:r>
              <w:rPr>
                <w:b/>
              </w:rPr>
              <w:t>High</w:t>
            </w:r>
          </w:p>
        </w:tc>
      </w:tr>
      <w:tr w:rsidR="003B5A0F" w14:paraId="5026E685" w14:textId="77777777" w:rsidTr="00B00655">
        <w:trPr>
          <w:trHeight w:val="378"/>
        </w:trPr>
        <w:tc>
          <w:tcPr>
            <w:tcW w:w="2290" w:type="dxa"/>
          </w:tcPr>
          <w:p w14:paraId="1E4F9E0A" w14:textId="1445F5F9" w:rsidR="003B5A0F" w:rsidRDefault="003B5A0F" w:rsidP="00B00655">
            <w:pPr>
              <w:jc w:val="center"/>
            </w:pPr>
            <w:r>
              <w:t>Filter4</w:t>
            </w:r>
          </w:p>
        </w:tc>
        <w:tc>
          <w:tcPr>
            <w:tcW w:w="5378" w:type="dxa"/>
            <w:shd w:val="clear" w:color="auto" w:fill="auto"/>
          </w:tcPr>
          <w:p w14:paraId="6F6EA23F" w14:textId="7A8ADD46" w:rsidR="003B5A0F" w:rsidRDefault="0069321A" w:rsidP="00B00655">
            <w:pPr>
              <w:jc w:val="center"/>
              <w:rPr>
                <w:b/>
              </w:rPr>
            </w:pPr>
            <w:r>
              <w:rPr>
                <w:b/>
              </w:rPr>
              <w:t>Logical</w:t>
            </w:r>
          </w:p>
        </w:tc>
        <w:tc>
          <w:tcPr>
            <w:tcW w:w="1638" w:type="dxa"/>
            <w:shd w:val="clear" w:color="auto" w:fill="auto"/>
          </w:tcPr>
          <w:p w14:paraId="02534912" w14:textId="6F9865A1" w:rsidR="003B5A0F" w:rsidRDefault="00D6583A" w:rsidP="00B00655">
            <w:pPr>
              <w:jc w:val="center"/>
              <w:rPr>
                <w:b/>
              </w:rPr>
            </w:pPr>
            <w:r>
              <w:rPr>
                <w:b/>
              </w:rPr>
              <w:t>High</w:t>
            </w:r>
          </w:p>
        </w:tc>
      </w:tr>
    </w:tbl>
    <w:p w14:paraId="42E0C45D" w14:textId="77777777" w:rsidR="00015797" w:rsidRDefault="00015797" w:rsidP="009069AE"/>
    <w:p w14:paraId="270C9F06" w14:textId="77777777" w:rsidR="009069AE" w:rsidRDefault="009069AE" w:rsidP="009069AE"/>
    <w:p w14:paraId="2A3D74DC" w14:textId="77777777" w:rsidR="009069AE" w:rsidRDefault="009069AE" w:rsidP="009069AE"/>
    <w:p w14:paraId="12B8E0EF" w14:textId="77777777" w:rsidR="009069AE" w:rsidRPr="00130598" w:rsidRDefault="009069AE" w:rsidP="009069AE">
      <w:pPr>
        <w:pStyle w:val="ListBullet"/>
        <w:numPr>
          <w:ilvl w:val="0"/>
          <w:numId w:val="0"/>
        </w:numPr>
        <w:ind w:left="576" w:hanging="360"/>
      </w:pPr>
    </w:p>
    <w:p w14:paraId="5999EF77" w14:textId="77777777" w:rsidR="009069AE" w:rsidRDefault="009069AE">
      <w:pPr>
        <w:pStyle w:val="ListBullet"/>
        <w:numPr>
          <w:ilvl w:val="0"/>
          <w:numId w:val="0"/>
        </w:numPr>
        <w:ind w:left="576" w:hanging="360"/>
      </w:pPr>
    </w:p>
    <w:p w14:paraId="01847C61" w14:textId="77777777" w:rsidR="00941D93" w:rsidRDefault="00941D93">
      <w:pPr>
        <w:pStyle w:val="Heading1"/>
      </w:pPr>
      <w:bookmarkStart w:id="41" w:name="_Toc38630284"/>
      <w:commentRangeStart w:id="42"/>
      <w:commentRangeStart w:id="43"/>
      <w:r>
        <w:lastRenderedPageBreak/>
        <w:t>Test XX</w:t>
      </w:r>
      <w:commentRangeEnd w:id="42"/>
      <w:r w:rsidR="009F079B">
        <w:rPr>
          <w:rStyle w:val="CommentReference"/>
          <w:b w:val="0"/>
          <w:kern w:val="0"/>
        </w:rPr>
        <w:commentReference w:id="42"/>
      </w:r>
      <w:commentRangeEnd w:id="43"/>
      <w:r w:rsidR="0000152A">
        <w:rPr>
          <w:rStyle w:val="CommentReference"/>
          <w:b w:val="0"/>
          <w:kern w:val="0"/>
        </w:rPr>
        <w:commentReference w:id="43"/>
      </w:r>
      <w:bookmarkEnd w:id="41"/>
    </w:p>
    <w:p w14:paraId="52A4480A" w14:textId="77777777" w:rsidR="00941D93" w:rsidRDefault="00941D93">
      <w:r>
        <w:t>&lt;&lt;The purpose of this section is to:</w:t>
      </w:r>
    </w:p>
    <w:p w14:paraId="036C8752" w14:textId="77777777" w:rsidR="00941D93" w:rsidRDefault="00B34944" w:rsidP="00B34944">
      <w:pPr>
        <w:pStyle w:val="Paragraph"/>
        <w:numPr>
          <w:ilvl w:val="0"/>
          <w:numId w:val="12"/>
        </w:numPr>
      </w:pPr>
      <w:r>
        <w:t>document test input, specific test procedures, and outcomes.</w:t>
      </w:r>
    </w:p>
    <w:p w14:paraId="75901201" w14:textId="77777777" w:rsidR="00941D93" w:rsidRDefault="00941D93">
      <w:pPr>
        <w:pStyle w:val="Paragraph"/>
        <w:numPr>
          <w:ilvl w:val="0"/>
          <w:numId w:val="12"/>
        </w:numPr>
      </w:pPr>
      <w:r>
        <w:t>establish test methods,</w:t>
      </w:r>
    </w:p>
    <w:p w14:paraId="330F9990" w14:textId="77777777" w:rsidR="00941D93" w:rsidRDefault="00941D93" w:rsidP="00B34944">
      <w:pPr>
        <w:pStyle w:val="Paragraph"/>
        <w:numPr>
          <w:ilvl w:val="0"/>
          <w:numId w:val="12"/>
        </w:numPr>
      </w:pPr>
      <w:r>
        <w:t>explain the nature and extent of each test</w:t>
      </w:r>
      <w:r w:rsidR="00B34944">
        <w:t xml:space="preserve"> </w:t>
      </w:r>
      <w:r>
        <w:t>&gt;&gt;</w:t>
      </w:r>
    </w:p>
    <w:p w14:paraId="7883040C" w14:textId="1F557193" w:rsidR="00B34944" w:rsidRDefault="00B34944" w:rsidP="00B34944">
      <w:pPr>
        <w:pStyle w:val="Paragraph"/>
      </w:pPr>
      <w:r>
        <w:t>&lt;&lt; for each test case, complete the following: &gt;&gt;</w:t>
      </w:r>
    </w:p>
    <w:p w14:paraId="1E5A9859" w14:textId="77777777" w:rsidR="002557CA" w:rsidRDefault="002557CA" w:rsidP="002557CA">
      <w:pPr>
        <w:pStyle w:val="Heading2"/>
      </w:pPr>
      <w:bookmarkStart w:id="44" w:name="_Toc38630285"/>
      <w:r>
        <w:t>Test &lt;&lt;Search1&gt;&gt;</w:t>
      </w:r>
      <w:bookmarkEnd w:id="44"/>
    </w:p>
    <w:p w14:paraId="14935BD0" w14:textId="77777777" w:rsidR="002557CA" w:rsidRDefault="002557CA" w:rsidP="002557CA"/>
    <w:p w14:paraId="7435E6FE" w14:textId="39DF198A" w:rsidR="002557CA" w:rsidRPr="00B34944" w:rsidRDefault="002557CA" w:rsidP="002557CA">
      <w:r w:rsidRPr="00B34944">
        <w:rPr>
          <w:b/>
          <w:bCs/>
        </w:rPr>
        <w:t>Objective:</w:t>
      </w:r>
      <w:r w:rsidR="00A946AE">
        <w:rPr>
          <w:b/>
          <w:bCs/>
        </w:rPr>
        <w:t xml:space="preserve"> </w:t>
      </w:r>
      <w:r w:rsidR="00A946AE" w:rsidRPr="00A946AE">
        <w:rPr>
          <w:bCs/>
        </w:rPr>
        <w:t>Search words with match case</w:t>
      </w:r>
      <w:r w:rsidR="00843AE0">
        <w:rPr>
          <w:bCs/>
        </w:rPr>
        <w:t xml:space="preserve"> </w:t>
      </w:r>
    </w:p>
    <w:p w14:paraId="7A52962C" w14:textId="35BC7826" w:rsidR="002557CA" w:rsidRDefault="002557CA" w:rsidP="002557CA">
      <w:r w:rsidRPr="00B34944">
        <w:rPr>
          <w:b/>
          <w:bCs/>
        </w:rPr>
        <w:t>Notes:</w:t>
      </w:r>
      <w:r w:rsidRPr="00B34944">
        <w:t xml:space="preserve"> </w:t>
      </w:r>
      <w:r w:rsidR="0096690B">
        <w:t>The match case option narrows the search results to only those that match the same case as the search string.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9"/>
        <w:gridCol w:w="2310"/>
        <w:gridCol w:w="1229"/>
        <w:gridCol w:w="12"/>
        <w:gridCol w:w="502"/>
        <w:gridCol w:w="2144"/>
        <w:gridCol w:w="1804"/>
      </w:tblGrid>
      <w:tr w:rsidR="002557CA" w14:paraId="16104B75" w14:textId="77777777" w:rsidTr="00B00655">
        <w:trPr>
          <w:cantSplit/>
          <w:trHeight w:val="300"/>
        </w:trPr>
        <w:tc>
          <w:tcPr>
            <w:tcW w:w="4620" w:type="dxa"/>
            <w:gridSpan w:val="4"/>
          </w:tcPr>
          <w:p w14:paraId="4D581B0E" w14:textId="5C8108BD" w:rsidR="002557CA" w:rsidRDefault="002557CA" w:rsidP="00B00655">
            <w:r>
              <w:t xml:space="preserve">Test No.: &lt;&lt; </w:t>
            </w:r>
            <w:r w:rsidR="00A946AE">
              <w:t>Search1</w:t>
            </w:r>
            <w:r>
              <w:t>&gt;&gt;</w:t>
            </w:r>
          </w:p>
        </w:tc>
        <w:tc>
          <w:tcPr>
            <w:tcW w:w="4596" w:type="dxa"/>
            <w:gridSpan w:val="3"/>
          </w:tcPr>
          <w:p w14:paraId="4812D8B4" w14:textId="47A7039C" w:rsidR="002557CA" w:rsidRDefault="002557CA" w:rsidP="00B00655">
            <w:r>
              <w:t>Current Status: &lt;&lt; Passed &gt;&gt;</w:t>
            </w:r>
          </w:p>
        </w:tc>
      </w:tr>
      <w:tr w:rsidR="002557CA" w14:paraId="4ECABC5C" w14:textId="77777777" w:rsidTr="00B00655">
        <w:trPr>
          <w:cantSplit/>
          <w:trHeight w:val="300"/>
        </w:trPr>
        <w:tc>
          <w:tcPr>
            <w:tcW w:w="9216" w:type="dxa"/>
            <w:gridSpan w:val="7"/>
          </w:tcPr>
          <w:p w14:paraId="0A2B87B9" w14:textId="5325AD34" w:rsidR="002557CA" w:rsidRPr="00E47986" w:rsidRDefault="002557CA" w:rsidP="00B00655">
            <w:r w:rsidRPr="00E47986">
              <w:t xml:space="preserve">Test title:  </w:t>
            </w:r>
            <w:r w:rsidR="0096690B">
              <w:t>Searching words with the “Match case” option enabled on the search dialog.</w:t>
            </w:r>
            <w:r w:rsidR="00843AE0">
              <w:t xml:space="preserve"> </w:t>
            </w:r>
            <w:commentRangeStart w:id="45"/>
            <w:r w:rsidR="00843AE0">
              <w:rPr>
                <w:bCs/>
              </w:rPr>
              <w:t xml:space="preserve">(Similar to </w:t>
            </w:r>
            <w:r w:rsidR="00D6583A">
              <w:rPr>
                <w:bCs/>
              </w:rPr>
              <w:t xml:space="preserve">appendix </w:t>
            </w:r>
            <w:r w:rsidR="00843AE0">
              <w:rPr>
                <w:bCs/>
              </w:rPr>
              <w:t>figure 8.3)</w:t>
            </w:r>
            <w:commentRangeEnd w:id="45"/>
            <w:r w:rsidR="00D01732">
              <w:rPr>
                <w:rStyle w:val="CommentReference"/>
              </w:rPr>
              <w:commentReference w:id="45"/>
            </w:r>
          </w:p>
          <w:p w14:paraId="43026ADF" w14:textId="77777777" w:rsidR="002557CA" w:rsidRPr="00E47986" w:rsidRDefault="002557CA" w:rsidP="00B00655"/>
        </w:tc>
      </w:tr>
      <w:tr w:rsidR="002557CA" w14:paraId="1B6F9179" w14:textId="77777777" w:rsidTr="00B00655">
        <w:trPr>
          <w:cantSplit/>
          <w:trHeight w:val="1070"/>
        </w:trPr>
        <w:tc>
          <w:tcPr>
            <w:tcW w:w="9216" w:type="dxa"/>
            <w:gridSpan w:val="7"/>
          </w:tcPr>
          <w:p w14:paraId="41F9E1E9" w14:textId="415BB6E6" w:rsidR="0096690B" w:rsidRDefault="002557CA" w:rsidP="00B00655">
            <w:r w:rsidRPr="00E47986">
              <w:t xml:space="preserve">Testing approach: </w:t>
            </w:r>
            <w:r w:rsidR="0096690B">
              <w:t xml:space="preserve">Ensure proper results from manual testing by following the GUI. </w:t>
            </w:r>
            <w:r w:rsidR="00923556">
              <w:t>This is a high priority.</w:t>
            </w:r>
          </w:p>
          <w:p w14:paraId="37FDB759" w14:textId="53BF37D0" w:rsidR="002557CA" w:rsidRPr="00E47986" w:rsidRDefault="00141245" w:rsidP="00B00655">
            <w:r>
              <w:t>Precondition: Operator has run the dbEdit.jar file, opened the database file (TEST_DB.xml), and selected the constraint Table to view.</w:t>
            </w:r>
          </w:p>
        </w:tc>
      </w:tr>
      <w:tr w:rsidR="002557CA" w14:paraId="56332F08" w14:textId="77777777" w:rsidTr="00B00655">
        <w:trPr>
          <w:cantSplit/>
          <w:trHeight w:val="4130"/>
        </w:trPr>
        <w:tc>
          <w:tcPr>
            <w:tcW w:w="1008" w:type="dxa"/>
          </w:tcPr>
          <w:p w14:paraId="222C9504" w14:textId="77777777" w:rsidR="002557CA" w:rsidRDefault="002557CA" w:rsidP="00B00655">
            <w:r>
              <w:t>STEP</w:t>
            </w:r>
          </w:p>
          <w:p w14:paraId="235D8DED" w14:textId="77777777" w:rsidR="002557CA" w:rsidRDefault="002557CA" w:rsidP="00B00655"/>
          <w:p w14:paraId="5B7A50B7" w14:textId="77777777" w:rsidR="002557CA" w:rsidRDefault="002557CA" w:rsidP="00B00655">
            <w:r>
              <w:t>&lt;&lt;</w:t>
            </w:r>
            <w:r w:rsidR="00923556">
              <w:t>1</w:t>
            </w:r>
            <w:r>
              <w:t>&gt;&gt;</w:t>
            </w:r>
          </w:p>
          <w:p w14:paraId="47F742C2" w14:textId="77777777" w:rsidR="00E763D6" w:rsidRDefault="00E763D6" w:rsidP="00B00655"/>
          <w:p w14:paraId="1B65CE8C" w14:textId="77777777" w:rsidR="00E763D6" w:rsidRDefault="00E763D6" w:rsidP="00B00655">
            <w:r>
              <w:t>&lt;&lt;2&gt;&gt;</w:t>
            </w:r>
          </w:p>
          <w:p w14:paraId="610DCC2A" w14:textId="77777777" w:rsidR="00141245" w:rsidRDefault="00141245" w:rsidP="00B00655">
            <w:r>
              <w:t>&lt;&lt;3&gt;&gt;</w:t>
            </w:r>
          </w:p>
          <w:p w14:paraId="652CD19E" w14:textId="77777777" w:rsidR="00141245" w:rsidRDefault="00141245" w:rsidP="00B00655"/>
          <w:p w14:paraId="5918B760" w14:textId="77777777" w:rsidR="00141245" w:rsidRDefault="00141245" w:rsidP="00B00655"/>
          <w:p w14:paraId="463364F2" w14:textId="77777777" w:rsidR="00141245" w:rsidRDefault="00141245" w:rsidP="00B00655">
            <w:r>
              <w:t>&lt;&lt;4&gt;&gt;</w:t>
            </w:r>
          </w:p>
          <w:p w14:paraId="72F279F8" w14:textId="77777777" w:rsidR="00141245" w:rsidRDefault="00141245" w:rsidP="00B00655"/>
          <w:p w14:paraId="571A7DE9" w14:textId="1EFF981E" w:rsidR="00141245" w:rsidRDefault="00141245" w:rsidP="00B00655">
            <w:r>
              <w:t>&lt;&lt;5&gt;&gt;</w:t>
            </w:r>
          </w:p>
        </w:tc>
        <w:tc>
          <w:tcPr>
            <w:tcW w:w="2340" w:type="dxa"/>
          </w:tcPr>
          <w:p w14:paraId="2E5D320E" w14:textId="77777777" w:rsidR="002557CA" w:rsidRDefault="002557CA" w:rsidP="00B00655">
            <w:r>
              <w:t>OPERATOR ACTION</w:t>
            </w:r>
          </w:p>
          <w:p w14:paraId="485617D4" w14:textId="77777777" w:rsidR="002557CA" w:rsidRDefault="002557CA" w:rsidP="00B00655"/>
          <w:p w14:paraId="7AB5F8A5" w14:textId="0EB3A9E0" w:rsidR="00E763D6" w:rsidRDefault="00141245" w:rsidP="00B00655">
            <w:r>
              <w:t>Click on Edit at the top left</w:t>
            </w:r>
          </w:p>
          <w:p w14:paraId="1B44CC47" w14:textId="6BD8CD15" w:rsidR="00E763D6" w:rsidRDefault="00141245" w:rsidP="00B00655">
            <w:r>
              <w:t>Click on Search</w:t>
            </w:r>
          </w:p>
          <w:p w14:paraId="77407D2F" w14:textId="20D22625" w:rsidR="00141245" w:rsidRDefault="00141245" w:rsidP="00B00655">
            <w:commentRangeStart w:id="46"/>
            <w:commentRangeStart w:id="47"/>
            <w:r>
              <w:t xml:space="preserve">Ensure </w:t>
            </w:r>
            <w:r w:rsidR="00D6583A">
              <w:t xml:space="preserve">only </w:t>
            </w:r>
            <w:r>
              <w:t>the match case option is enabled (check marked)</w:t>
            </w:r>
            <w:commentRangeEnd w:id="46"/>
            <w:r w:rsidR="007151A8">
              <w:rPr>
                <w:rStyle w:val="CommentReference"/>
              </w:rPr>
              <w:commentReference w:id="46"/>
            </w:r>
            <w:commentRangeEnd w:id="47"/>
            <w:r w:rsidR="00D6583A">
              <w:rPr>
                <w:rStyle w:val="CommentReference"/>
              </w:rPr>
              <w:commentReference w:id="47"/>
            </w:r>
          </w:p>
          <w:p w14:paraId="4073C251" w14:textId="7BC6FA1B" w:rsidR="00141245" w:rsidRDefault="00141245" w:rsidP="00B00655">
            <w:r>
              <w:t>Type</w:t>
            </w:r>
            <w:r w:rsidR="00D6583A">
              <w:t xml:space="preserve"> the string</w:t>
            </w:r>
            <w:r>
              <w:t xml:space="preserve"> </w:t>
            </w:r>
            <w:r w:rsidR="00D6583A">
              <w:t>“</w:t>
            </w:r>
            <w:commentRangeStart w:id="48"/>
            <w:commentRangeStart w:id="49"/>
            <w:proofErr w:type="spellStart"/>
            <w:r>
              <w:t>Start_Name</w:t>
            </w:r>
            <w:proofErr w:type="spellEnd"/>
            <w:r w:rsidR="00D6583A">
              <w:t>”</w:t>
            </w:r>
            <w:r>
              <w:t xml:space="preserve"> </w:t>
            </w:r>
            <w:commentRangeEnd w:id="48"/>
            <w:r w:rsidR="00D01732">
              <w:rPr>
                <w:rStyle w:val="CommentReference"/>
              </w:rPr>
              <w:commentReference w:id="48"/>
            </w:r>
            <w:commentRangeEnd w:id="49"/>
            <w:r w:rsidR="00D6583A">
              <w:rPr>
                <w:rStyle w:val="CommentReference"/>
              </w:rPr>
              <w:commentReference w:id="49"/>
            </w:r>
            <w:r>
              <w:t>in the search box</w:t>
            </w:r>
          </w:p>
          <w:p w14:paraId="58D06F11" w14:textId="18FAD76F" w:rsidR="00141245" w:rsidRDefault="00141245" w:rsidP="00B00655">
            <w:r>
              <w:t>Press on “Find” button</w:t>
            </w:r>
            <w:r w:rsidR="00B00655">
              <w:t xml:space="preserve"> once</w:t>
            </w:r>
          </w:p>
          <w:p w14:paraId="6A276EA0" w14:textId="77777777" w:rsidR="00B00655" w:rsidRDefault="00B00655" w:rsidP="00B00655"/>
          <w:p w14:paraId="4A764526" w14:textId="77777777" w:rsidR="00141245" w:rsidRDefault="00141245" w:rsidP="00B00655"/>
          <w:p w14:paraId="1429972F" w14:textId="1A999894" w:rsidR="00E763D6" w:rsidRDefault="00E763D6" w:rsidP="00B00655"/>
          <w:p w14:paraId="29DD0A91" w14:textId="05CBDDE6" w:rsidR="002557CA" w:rsidRDefault="002557CA" w:rsidP="00B00655"/>
        </w:tc>
        <w:tc>
          <w:tcPr>
            <w:tcW w:w="1800" w:type="dxa"/>
            <w:gridSpan w:val="3"/>
          </w:tcPr>
          <w:p w14:paraId="1FEB1B65" w14:textId="77777777" w:rsidR="002557CA" w:rsidRDefault="002557CA" w:rsidP="00B00655">
            <w:r>
              <w:t>PURPOSE</w:t>
            </w:r>
          </w:p>
          <w:p w14:paraId="1986A672" w14:textId="77777777" w:rsidR="002557CA" w:rsidRDefault="002557CA" w:rsidP="00B00655"/>
          <w:p w14:paraId="62661AD6" w14:textId="77777777" w:rsidR="00E763D6" w:rsidRDefault="00E763D6" w:rsidP="00B00655">
            <w:r>
              <w:t>Initial condition</w:t>
            </w:r>
          </w:p>
          <w:p w14:paraId="0D2E16D8" w14:textId="21054649" w:rsidR="002557CA" w:rsidRDefault="002557CA" w:rsidP="00B00655">
            <w:r>
              <w:t>.</w:t>
            </w:r>
          </w:p>
          <w:p w14:paraId="2FF7C030" w14:textId="77777777" w:rsidR="00E763D6" w:rsidRDefault="00E763D6" w:rsidP="00B00655">
            <w:r>
              <w:t>Initial condition</w:t>
            </w:r>
          </w:p>
          <w:p w14:paraId="3C69F56D" w14:textId="62E1F507" w:rsidR="00E763D6" w:rsidRDefault="00141245" w:rsidP="00B00655">
            <w:r>
              <w:t>Initial condition</w:t>
            </w:r>
          </w:p>
          <w:p w14:paraId="74C5BBD4" w14:textId="77777777" w:rsidR="00E763D6" w:rsidRDefault="00E763D6" w:rsidP="00B00655"/>
          <w:p w14:paraId="50278B9B" w14:textId="77777777" w:rsidR="00141245" w:rsidRDefault="00141245" w:rsidP="00B00655"/>
          <w:p w14:paraId="72CA3902" w14:textId="77777777" w:rsidR="00141245" w:rsidRDefault="00141245" w:rsidP="00B00655">
            <w:r>
              <w:t>String to be searched</w:t>
            </w:r>
          </w:p>
          <w:p w14:paraId="5DAC1218" w14:textId="02D911DC" w:rsidR="00141245" w:rsidRDefault="00141245" w:rsidP="00B00655">
            <w:r>
              <w:t>Execute search</w:t>
            </w:r>
          </w:p>
        </w:tc>
        <w:tc>
          <w:tcPr>
            <w:tcW w:w="2224" w:type="dxa"/>
          </w:tcPr>
          <w:p w14:paraId="2D3F02C7" w14:textId="77777777" w:rsidR="002557CA" w:rsidRDefault="002557CA" w:rsidP="00B00655">
            <w:r>
              <w:t>EXEPCTED RESULTS</w:t>
            </w:r>
          </w:p>
          <w:p w14:paraId="655A60E3" w14:textId="77777777" w:rsidR="002557CA" w:rsidRDefault="002557CA" w:rsidP="00B00655"/>
          <w:p w14:paraId="6D6CE59C" w14:textId="143B5B1F" w:rsidR="00141245" w:rsidRDefault="00141245" w:rsidP="00B00655">
            <w:r>
              <w:t>Drop down is displayed</w:t>
            </w:r>
          </w:p>
          <w:p w14:paraId="442366EA" w14:textId="1D2FF0C2" w:rsidR="00141245" w:rsidRDefault="00141245" w:rsidP="00B00655"/>
          <w:p w14:paraId="5333FC78" w14:textId="1C0F26DD" w:rsidR="00141245" w:rsidRDefault="00141245" w:rsidP="00B00655">
            <w:r>
              <w:t>New dialog appears with Search and Replace fields</w:t>
            </w:r>
          </w:p>
          <w:p w14:paraId="0C52AC34" w14:textId="5AA4F80B" w:rsidR="00141245" w:rsidRDefault="00141245" w:rsidP="00B00655"/>
          <w:p w14:paraId="05CC9DD5" w14:textId="638C828F" w:rsidR="00141245" w:rsidRDefault="00141245" w:rsidP="00B00655">
            <w:proofErr w:type="spellStart"/>
            <w:r>
              <w:t>Start_Name</w:t>
            </w:r>
            <w:proofErr w:type="spellEnd"/>
            <w:r>
              <w:t xml:space="preserve"> remains in search box</w:t>
            </w:r>
          </w:p>
          <w:p w14:paraId="1741AEF0" w14:textId="1258A90A" w:rsidR="00B00655" w:rsidRDefault="00B00655" w:rsidP="00B00655">
            <w:r>
              <w:t>“Found at (1,0)” displayed bottom right and the cell it is found in should be highlighted blue</w:t>
            </w:r>
          </w:p>
          <w:p w14:paraId="63247234" w14:textId="54D85347" w:rsidR="00B00655" w:rsidRDefault="00B00655" w:rsidP="00B00655"/>
          <w:p w14:paraId="5743C113" w14:textId="790C7800" w:rsidR="002557CA" w:rsidRDefault="002557CA" w:rsidP="00B00655"/>
        </w:tc>
        <w:tc>
          <w:tcPr>
            <w:tcW w:w="1844" w:type="dxa"/>
          </w:tcPr>
          <w:p w14:paraId="5D52E339" w14:textId="77777777" w:rsidR="002557CA" w:rsidRDefault="002557CA" w:rsidP="00B00655">
            <w:r>
              <w:t>COMMENTS</w:t>
            </w:r>
          </w:p>
          <w:p w14:paraId="4FE3DC12" w14:textId="77777777" w:rsidR="002557CA" w:rsidRDefault="002557CA" w:rsidP="00B00655"/>
          <w:p w14:paraId="20D17B70" w14:textId="77777777" w:rsidR="002557CA" w:rsidRDefault="002557CA" w:rsidP="00B00655"/>
          <w:p w14:paraId="08C4218D" w14:textId="77777777" w:rsidR="00B00655" w:rsidRDefault="00B00655" w:rsidP="00B00655"/>
          <w:p w14:paraId="49B1CCC9" w14:textId="77777777" w:rsidR="00B00655" w:rsidRDefault="00B00655" w:rsidP="00B00655"/>
          <w:p w14:paraId="2E4513CE" w14:textId="77777777" w:rsidR="00B00655" w:rsidRDefault="00B00655" w:rsidP="00B00655"/>
          <w:p w14:paraId="72B07A29" w14:textId="77777777" w:rsidR="00B00655" w:rsidRDefault="00B00655" w:rsidP="00B00655"/>
          <w:p w14:paraId="255E493F" w14:textId="77777777" w:rsidR="00B00655" w:rsidRDefault="00B00655" w:rsidP="00B00655"/>
          <w:p w14:paraId="258CA4E8" w14:textId="77777777" w:rsidR="00B00655" w:rsidRDefault="00B00655" w:rsidP="00B00655"/>
          <w:p w14:paraId="3797F4DA" w14:textId="77777777" w:rsidR="00B00655" w:rsidRDefault="00B00655" w:rsidP="00B00655"/>
          <w:p w14:paraId="737E7AA0" w14:textId="71AC162E" w:rsidR="00B00655" w:rsidRDefault="00B00655" w:rsidP="00B00655">
            <w:r>
              <w:t>Pressing Find multiple times will jump to next location this string is found.</w:t>
            </w:r>
          </w:p>
        </w:tc>
      </w:tr>
      <w:tr w:rsidR="002557CA" w14:paraId="0C95C395" w14:textId="77777777" w:rsidTr="00B00655">
        <w:trPr>
          <w:trHeight w:val="1250"/>
        </w:trPr>
        <w:tc>
          <w:tcPr>
            <w:tcW w:w="9216" w:type="dxa"/>
            <w:gridSpan w:val="7"/>
            <w:tcBorders>
              <w:bottom w:val="single" w:sz="4" w:space="0" w:color="auto"/>
            </w:tcBorders>
          </w:tcPr>
          <w:p w14:paraId="04A016C2" w14:textId="121123FA" w:rsidR="002557CA" w:rsidRDefault="002557CA" w:rsidP="00B00655">
            <w:r>
              <w:t>Concluding Remarks:</w:t>
            </w:r>
            <w:r w:rsidR="00B00655">
              <w:t xml:space="preserve"> Returned correct location but the cell was not highlighted blue.</w:t>
            </w:r>
            <w:r w:rsidR="00EA3345">
              <w:t xml:space="preserve"> Also, successfully finding the first column, first row entry may serve to find off by one errors.</w:t>
            </w:r>
            <w:r w:rsidR="00D1269E">
              <w:t xml:space="preserve"> Figure 8.1</w:t>
            </w:r>
          </w:p>
        </w:tc>
      </w:tr>
      <w:tr w:rsidR="002557CA" w14:paraId="5FCC400E" w14:textId="77777777" w:rsidTr="00B00655">
        <w:trPr>
          <w:trHeight w:val="890"/>
        </w:trPr>
        <w:tc>
          <w:tcPr>
            <w:tcW w:w="4608" w:type="dxa"/>
            <w:gridSpan w:val="3"/>
          </w:tcPr>
          <w:p w14:paraId="687CD9F5" w14:textId="77777777" w:rsidR="002557CA" w:rsidRDefault="002557CA" w:rsidP="00B00655">
            <w:r>
              <w:t xml:space="preserve">Testing Team: </w:t>
            </w:r>
          </w:p>
          <w:p w14:paraId="18C27A00" w14:textId="40C1EE11" w:rsidR="002557CA" w:rsidRDefault="00B00655" w:rsidP="00B00655">
            <w:r>
              <w:t>Ethan Hardin</w:t>
            </w:r>
          </w:p>
        </w:tc>
        <w:tc>
          <w:tcPr>
            <w:tcW w:w="4608" w:type="dxa"/>
            <w:gridSpan w:val="4"/>
          </w:tcPr>
          <w:p w14:paraId="518C6290" w14:textId="77777777" w:rsidR="002557CA" w:rsidRDefault="002557CA" w:rsidP="00B00655">
            <w:r>
              <w:t>Date Completed:</w:t>
            </w:r>
          </w:p>
          <w:p w14:paraId="113F6233" w14:textId="77777777" w:rsidR="00B00655" w:rsidRDefault="00B00655" w:rsidP="00B00655">
            <w:r>
              <w:t>4/11/20</w:t>
            </w:r>
          </w:p>
          <w:p w14:paraId="77CF1E59" w14:textId="5769CF37" w:rsidR="00B00655" w:rsidRDefault="00B00655" w:rsidP="00B00655"/>
        </w:tc>
      </w:tr>
    </w:tbl>
    <w:p w14:paraId="2BF2D824" w14:textId="77777777" w:rsidR="002557CA" w:rsidRDefault="002557CA" w:rsidP="00B34944">
      <w:pPr>
        <w:pStyle w:val="Paragraph"/>
      </w:pPr>
    </w:p>
    <w:p w14:paraId="72D5B9CA" w14:textId="57D876C3" w:rsidR="002557CA" w:rsidRDefault="002557CA" w:rsidP="002557CA">
      <w:pPr>
        <w:pStyle w:val="Heading2"/>
      </w:pPr>
      <w:bookmarkStart w:id="50" w:name="_Toc38630286"/>
      <w:r>
        <w:lastRenderedPageBreak/>
        <w:t>Test &lt;&lt;Search2&gt;&gt;</w:t>
      </w:r>
      <w:bookmarkEnd w:id="50"/>
    </w:p>
    <w:p w14:paraId="0C4561A3" w14:textId="77777777" w:rsidR="002557CA" w:rsidRDefault="002557CA" w:rsidP="002557CA"/>
    <w:p w14:paraId="5CBF6961" w14:textId="01400C83" w:rsidR="002557CA" w:rsidRPr="00B34944" w:rsidRDefault="002557CA" w:rsidP="002557CA">
      <w:r w:rsidRPr="00B34944">
        <w:rPr>
          <w:b/>
          <w:bCs/>
        </w:rPr>
        <w:t xml:space="preserve">Objective: </w:t>
      </w:r>
      <w:r w:rsidR="00B00655" w:rsidRPr="00B00655">
        <w:rPr>
          <w:bCs/>
        </w:rPr>
        <w:t xml:space="preserve">Search for words </w:t>
      </w:r>
      <w:r w:rsidR="00B00655">
        <w:rPr>
          <w:bCs/>
        </w:rPr>
        <w:t xml:space="preserve">with </w:t>
      </w:r>
      <w:r w:rsidR="00B00655" w:rsidRPr="00B00655">
        <w:rPr>
          <w:bCs/>
        </w:rPr>
        <w:t>“match whole words”</w:t>
      </w:r>
      <w:r w:rsidR="00B00655">
        <w:rPr>
          <w:bCs/>
        </w:rPr>
        <w:t xml:space="preserve"> enabled</w:t>
      </w:r>
      <w:r w:rsidR="00843AE0">
        <w:rPr>
          <w:bCs/>
        </w:rPr>
        <w:t xml:space="preserve"> </w:t>
      </w:r>
    </w:p>
    <w:p w14:paraId="363A8CCC" w14:textId="1C4909FA" w:rsidR="002557CA" w:rsidRPr="00B34944" w:rsidRDefault="002557CA" w:rsidP="002557CA">
      <w:r w:rsidRPr="00B34944">
        <w:rPr>
          <w:b/>
          <w:bCs/>
        </w:rPr>
        <w:t>Notes:</w:t>
      </w:r>
      <w:r w:rsidRPr="00B34944">
        <w:t xml:space="preserve"> </w:t>
      </w:r>
      <w:r w:rsidR="00B00655">
        <w:t>Find cells that contain the whole search string rather than the search string being a substring within the cell</w:t>
      </w:r>
    </w:p>
    <w:p w14:paraId="07E540C5" w14:textId="77777777" w:rsidR="002557CA" w:rsidRDefault="002557CA" w:rsidP="002557C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2"/>
        <w:gridCol w:w="2271"/>
        <w:gridCol w:w="1235"/>
        <w:gridCol w:w="12"/>
        <w:gridCol w:w="508"/>
        <w:gridCol w:w="2160"/>
        <w:gridCol w:w="1812"/>
      </w:tblGrid>
      <w:tr w:rsidR="002557CA" w14:paraId="7299DBEE" w14:textId="77777777" w:rsidTr="00B00655">
        <w:trPr>
          <w:cantSplit/>
          <w:trHeight w:val="300"/>
        </w:trPr>
        <w:tc>
          <w:tcPr>
            <w:tcW w:w="4620" w:type="dxa"/>
            <w:gridSpan w:val="4"/>
          </w:tcPr>
          <w:p w14:paraId="00F27347" w14:textId="79E70AF0" w:rsidR="002557CA" w:rsidRDefault="002557CA" w:rsidP="00B00655">
            <w:r>
              <w:t xml:space="preserve">Test No.: &lt;&lt; </w:t>
            </w:r>
            <w:r w:rsidR="00B00655">
              <w:t>Search2</w:t>
            </w:r>
            <w:r>
              <w:t>&gt;&gt;</w:t>
            </w:r>
          </w:p>
        </w:tc>
        <w:tc>
          <w:tcPr>
            <w:tcW w:w="4596" w:type="dxa"/>
            <w:gridSpan w:val="3"/>
          </w:tcPr>
          <w:p w14:paraId="703D16A0" w14:textId="2FC9233E" w:rsidR="002557CA" w:rsidRDefault="002557CA" w:rsidP="00B00655">
            <w:r>
              <w:t>Current Status: &lt;&lt; Passed &gt;&gt;</w:t>
            </w:r>
          </w:p>
        </w:tc>
      </w:tr>
      <w:tr w:rsidR="002557CA" w14:paraId="6ED08B6C" w14:textId="77777777" w:rsidTr="00B00655">
        <w:trPr>
          <w:cantSplit/>
          <w:trHeight w:val="300"/>
        </w:trPr>
        <w:tc>
          <w:tcPr>
            <w:tcW w:w="9216" w:type="dxa"/>
            <w:gridSpan w:val="7"/>
          </w:tcPr>
          <w:p w14:paraId="13971CBE" w14:textId="77AC0C36" w:rsidR="002557CA" w:rsidRPr="00E47986" w:rsidRDefault="002557CA" w:rsidP="00B00655">
            <w:r w:rsidRPr="00E47986">
              <w:t xml:space="preserve">Test title:  </w:t>
            </w:r>
            <w:r w:rsidR="00B00655">
              <w:t>Search for strings with the “match whole words” enabled to find results that have the whole word as it is given in the search string rather than finding substring occasions.</w:t>
            </w:r>
            <w:r w:rsidR="00843AE0">
              <w:t xml:space="preserve"> </w:t>
            </w:r>
            <w:r w:rsidR="00843AE0">
              <w:rPr>
                <w:bCs/>
              </w:rPr>
              <w:t>(As shown in figure 8.3)</w:t>
            </w:r>
          </w:p>
          <w:p w14:paraId="2736726D" w14:textId="77777777" w:rsidR="002557CA" w:rsidRPr="00E47986" w:rsidRDefault="002557CA" w:rsidP="00B00655"/>
        </w:tc>
      </w:tr>
      <w:tr w:rsidR="002557CA" w14:paraId="46B404BE" w14:textId="77777777" w:rsidTr="00B00655">
        <w:trPr>
          <w:cantSplit/>
          <w:trHeight w:val="1070"/>
        </w:trPr>
        <w:tc>
          <w:tcPr>
            <w:tcW w:w="9216" w:type="dxa"/>
            <w:gridSpan w:val="7"/>
          </w:tcPr>
          <w:p w14:paraId="302D8967" w14:textId="504C8952" w:rsidR="00B00655" w:rsidRDefault="002557CA" w:rsidP="00B00655">
            <w:r w:rsidRPr="00E47986">
              <w:t>Testing approach:</w:t>
            </w:r>
            <w:r w:rsidR="00B00655">
              <w:t xml:space="preserve"> Ensure proper results from manual testing by following the GUI. This is a high priority.</w:t>
            </w:r>
          </w:p>
          <w:p w14:paraId="76055C54" w14:textId="6AE24380" w:rsidR="002557CA" w:rsidRPr="00E47986" w:rsidRDefault="00B00655" w:rsidP="00B00655">
            <w:r>
              <w:t>Precondition: Operator has run the dbEdit.jar file, opened the database file (TEST_DB.xml), and selected the constraint Table to view</w:t>
            </w:r>
            <w:r w:rsidR="009830CC">
              <w:t>. Table is sorted by Attention2 with the DISABLE at the top. As shown in appendix figure…</w:t>
            </w:r>
          </w:p>
        </w:tc>
      </w:tr>
      <w:tr w:rsidR="002557CA" w14:paraId="2BE11169" w14:textId="77777777" w:rsidTr="00B00655">
        <w:trPr>
          <w:cantSplit/>
          <w:trHeight w:val="4130"/>
        </w:trPr>
        <w:tc>
          <w:tcPr>
            <w:tcW w:w="1008" w:type="dxa"/>
          </w:tcPr>
          <w:p w14:paraId="0326BB2D" w14:textId="77777777" w:rsidR="002557CA" w:rsidRDefault="002557CA" w:rsidP="00B00655">
            <w:r>
              <w:t>STEP</w:t>
            </w:r>
          </w:p>
          <w:p w14:paraId="7FE77221" w14:textId="77777777" w:rsidR="002557CA" w:rsidRDefault="002557CA" w:rsidP="00B00655"/>
          <w:p w14:paraId="322BFCDE" w14:textId="77777777" w:rsidR="002557CA" w:rsidRDefault="002557CA" w:rsidP="00B00655">
            <w:r>
              <w:t>&lt;&lt;</w:t>
            </w:r>
            <w:r w:rsidR="00776CEF">
              <w:t>1</w:t>
            </w:r>
            <w:r>
              <w:t>&gt;&gt;</w:t>
            </w:r>
          </w:p>
          <w:p w14:paraId="30E15D83" w14:textId="77777777" w:rsidR="00776CEF" w:rsidRDefault="00776CEF" w:rsidP="00B00655"/>
          <w:p w14:paraId="6199C447" w14:textId="02DF0D0B" w:rsidR="00776CEF" w:rsidRDefault="00776CEF" w:rsidP="00B00655">
            <w:r>
              <w:t>&lt;&lt;2&gt;&gt;</w:t>
            </w:r>
          </w:p>
          <w:p w14:paraId="30990564" w14:textId="77777777" w:rsidR="00776CEF" w:rsidRDefault="00776CEF" w:rsidP="00B00655">
            <w:r>
              <w:t>&lt;&lt;3&gt;&gt;</w:t>
            </w:r>
          </w:p>
          <w:p w14:paraId="71FACC17" w14:textId="77777777" w:rsidR="00776CEF" w:rsidRDefault="00776CEF" w:rsidP="00B00655"/>
          <w:p w14:paraId="3C7F4AD5" w14:textId="77777777" w:rsidR="00776CEF" w:rsidRDefault="00776CEF" w:rsidP="00B00655"/>
          <w:p w14:paraId="7DCFDDFA" w14:textId="77777777" w:rsidR="00776CEF" w:rsidRDefault="00776CEF" w:rsidP="00B00655">
            <w:r>
              <w:t>&lt;&lt;4&gt;&gt;</w:t>
            </w:r>
          </w:p>
          <w:p w14:paraId="1D83FFD2" w14:textId="77777777" w:rsidR="00776CEF" w:rsidRDefault="00776CEF" w:rsidP="00B00655"/>
          <w:p w14:paraId="6D125273" w14:textId="49FC7014" w:rsidR="00776CEF" w:rsidRDefault="00776CEF" w:rsidP="00B00655">
            <w:r>
              <w:t>&lt;&lt;5&gt;&gt;</w:t>
            </w:r>
          </w:p>
        </w:tc>
        <w:tc>
          <w:tcPr>
            <w:tcW w:w="2340" w:type="dxa"/>
          </w:tcPr>
          <w:p w14:paraId="72F1FD49" w14:textId="77777777" w:rsidR="002557CA" w:rsidRDefault="002557CA" w:rsidP="00B00655">
            <w:r>
              <w:t>OPERATOR ACTION</w:t>
            </w:r>
          </w:p>
          <w:p w14:paraId="488ECEEF" w14:textId="77777777" w:rsidR="002557CA" w:rsidRDefault="002557CA" w:rsidP="00B00655"/>
          <w:p w14:paraId="5F90B2D4" w14:textId="77777777" w:rsidR="00B00655" w:rsidRDefault="00B00655" w:rsidP="00B00655">
            <w:r>
              <w:t>Click on Edit at the top left</w:t>
            </w:r>
          </w:p>
          <w:p w14:paraId="4D294EEC" w14:textId="77777777" w:rsidR="00B00655" w:rsidRDefault="00B00655" w:rsidP="00B00655">
            <w:r>
              <w:t>Click on Search</w:t>
            </w:r>
          </w:p>
          <w:p w14:paraId="44C5A0C1" w14:textId="40C8B308" w:rsidR="00B00655" w:rsidRDefault="00B00655" w:rsidP="00B00655">
            <w:r>
              <w:t>Ensure the “match whole words” option is enabled (check marked)</w:t>
            </w:r>
          </w:p>
          <w:p w14:paraId="6CB4F0F7" w14:textId="5CC456D0" w:rsidR="00B00655" w:rsidRDefault="00B00655" w:rsidP="00B00655">
            <w:r>
              <w:t xml:space="preserve">Type </w:t>
            </w:r>
            <w:r w:rsidR="00776CEF">
              <w:t>Correct</w:t>
            </w:r>
            <w:r>
              <w:t xml:space="preserve"> in the search box</w:t>
            </w:r>
          </w:p>
          <w:p w14:paraId="748D204C" w14:textId="7133A96F" w:rsidR="00B00655" w:rsidRDefault="00B00655" w:rsidP="00B00655">
            <w:r>
              <w:t xml:space="preserve">Press on “Find” button </w:t>
            </w:r>
            <w:r w:rsidR="00776CEF">
              <w:t>seven times</w:t>
            </w:r>
          </w:p>
          <w:p w14:paraId="29A57294" w14:textId="3AFEE47F" w:rsidR="002557CA" w:rsidRDefault="002557CA" w:rsidP="00B00655"/>
        </w:tc>
        <w:tc>
          <w:tcPr>
            <w:tcW w:w="1800" w:type="dxa"/>
            <w:gridSpan w:val="3"/>
          </w:tcPr>
          <w:p w14:paraId="4B2963BE" w14:textId="77777777" w:rsidR="002557CA" w:rsidRDefault="002557CA" w:rsidP="00B00655">
            <w:r>
              <w:t>PURPOSE</w:t>
            </w:r>
          </w:p>
          <w:p w14:paraId="0DE450E9" w14:textId="77777777" w:rsidR="002557CA" w:rsidRDefault="002557CA" w:rsidP="00B00655"/>
          <w:p w14:paraId="55325670" w14:textId="77777777" w:rsidR="002557CA" w:rsidRDefault="00776CEF" w:rsidP="00B00655">
            <w:r>
              <w:t>Initial condition</w:t>
            </w:r>
          </w:p>
          <w:p w14:paraId="15C02C84" w14:textId="77777777" w:rsidR="00776CEF" w:rsidRDefault="00776CEF" w:rsidP="00B00655"/>
          <w:p w14:paraId="547B27BA" w14:textId="77777777" w:rsidR="00776CEF" w:rsidRDefault="00776CEF" w:rsidP="00B00655">
            <w:r>
              <w:t>Initial condition</w:t>
            </w:r>
          </w:p>
          <w:p w14:paraId="3CC179E5" w14:textId="77777777" w:rsidR="00776CEF" w:rsidRDefault="00776CEF" w:rsidP="00B00655">
            <w:r>
              <w:t>Initial condition</w:t>
            </w:r>
          </w:p>
          <w:p w14:paraId="4BD86FB3" w14:textId="77777777" w:rsidR="00776CEF" w:rsidRDefault="00776CEF" w:rsidP="00B00655"/>
          <w:p w14:paraId="054F2A53" w14:textId="77777777" w:rsidR="00776CEF" w:rsidRDefault="00776CEF" w:rsidP="00B00655"/>
          <w:p w14:paraId="264CF403" w14:textId="77777777" w:rsidR="00776CEF" w:rsidRDefault="00776CEF" w:rsidP="00B00655">
            <w:r>
              <w:t>Search string to find</w:t>
            </w:r>
          </w:p>
          <w:p w14:paraId="0B00A8CE" w14:textId="1561FE08" w:rsidR="00776CEF" w:rsidRDefault="00776CEF" w:rsidP="00B00655">
            <w:r>
              <w:t>Execute search</w:t>
            </w:r>
          </w:p>
        </w:tc>
        <w:tc>
          <w:tcPr>
            <w:tcW w:w="2224" w:type="dxa"/>
          </w:tcPr>
          <w:p w14:paraId="3358961E" w14:textId="77777777" w:rsidR="002557CA" w:rsidRDefault="002557CA" w:rsidP="00B00655">
            <w:r>
              <w:t>EXEPCTED RESULTS</w:t>
            </w:r>
          </w:p>
          <w:p w14:paraId="6883C7F9" w14:textId="77777777" w:rsidR="002557CA" w:rsidRDefault="002557CA" w:rsidP="00B00655"/>
          <w:p w14:paraId="598A4974" w14:textId="77777777" w:rsidR="00776CEF" w:rsidRDefault="00776CEF" w:rsidP="00776CEF">
            <w:r>
              <w:t>Drop down is displayed</w:t>
            </w:r>
          </w:p>
          <w:p w14:paraId="2930D9DC" w14:textId="77777777" w:rsidR="00776CEF" w:rsidRDefault="00776CEF" w:rsidP="00776CEF"/>
          <w:p w14:paraId="522283EB" w14:textId="77777777" w:rsidR="00776CEF" w:rsidRDefault="00776CEF" w:rsidP="00776CEF">
            <w:r>
              <w:t>New dialog appears with Search and Replace fields</w:t>
            </w:r>
          </w:p>
          <w:p w14:paraId="112BB4A7" w14:textId="77777777" w:rsidR="00776CEF" w:rsidRDefault="00776CEF" w:rsidP="00776CEF"/>
          <w:p w14:paraId="54BE1BD2" w14:textId="400BCF3B" w:rsidR="00776CEF" w:rsidRDefault="00776CEF" w:rsidP="00776CEF">
            <w:r>
              <w:t>Correct remains in search box</w:t>
            </w:r>
          </w:p>
          <w:p w14:paraId="195D6560" w14:textId="0DF163A6" w:rsidR="00776CEF" w:rsidRDefault="00776CEF" w:rsidP="00776CEF">
            <w:r>
              <w:t>“Found at (9,4)” displayed bottom right and the cell it is found in should be highlighted blue</w:t>
            </w:r>
          </w:p>
          <w:p w14:paraId="229B9BD0" w14:textId="1E4F7A1B" w:rsidR="002557CA" w:rsidRDefault="002557CA" w:rsidP="00B00655"/>
        </w:tc>
        <w:tc>
          <w:tcPr>
            <w:tcW w:w="1844" w:type="dxa"/>
          </w:tcPr>
          <w:p w14:paraId="46B533CF" w14:textId="77777777" w:rsidR="002557CA" w:rsidRDefault="002557CA" w:rsidP="00B00655">
            <w:r>
              <w:t>COMMENTS</w:t>
            </w:r>
          </w:p>
          <w:p w14:paraId="30915D59" w14:textId="77777777" w:rsidR="002557CA" w:rsidRDefault="002557CA" w:rsidP="00B00655"/>
          <w:p w14:paraId="1320F6BC" w14:textId="77777777" w:rsidR="002557CA" w:rsidRDefault="002557CA" w:rsidP="00B00655"/>
          <w:p w14:paraId="6EE48EDE" w14:textId="77777777" w:rsidR="00776CEF" w:rsidRDefault="00776CEF" w:rsidP="00B00655"/>
          <w:p w14:paraId="1791C3A3" w14:textId="77777777" w:rsidR="00776CEF" w:rsidRDefault="00776CEF" w:rsidP="00B00655"/>
          <w:p w14:paraId="17DB1B4F" w14:textId="77777777" w:rsidR="00776CEF" w:rsidRDefault="00776CEF" w:rsidP="00B00655"/>
          <w:p w14:paraId="3C56AF2A" w14:textId="77777777" w:rsidR="00776CEF" w:rsidRDefault="00776CEF" w:rsidP="00B00655"/>
          <w:p w14:paraId="37D113BF" w14:textId="77777777" w:rsidR="00776CEF" w:rsidRDefault="00776CEF" w:rsidP="00B00655"/>
          <w:p w14:paraId="7CFABADA" w14:textId="77777777" w:rsidR="00776CEF" w:rsidRDefault="00776CEF" w:rsidP="00B00655"/>
          <w:p w14:paraId="4107690C" w14:textId="77777777" w:rsidR="00776CEF" w:rsidRDefault="00776CEF" w:rsidP="00B00655"/>
          <w:p w14:paraId="53B6EE4E" w14:textId="01DDB4EB" w:rsidR="00776CEF" w:rsidRDefault="00776CEF" w:rsidP="00B00655">
            <w:r>
              <w:t xml:space="preserve">Press 7 times to determine </w:t>
            </w:r>
            <w:r w:rsidR="009830CC">
              <w:t xml:space="preserve">if the search finds all 7 occurrences of the string “CORRECT” </w:t>
            </w:r>
            <w:r w:rsidR="00655933">
              <w:t>in addition to finding the occurrences at the last column at the last row – which may find off by one errors.</w:t>
            </w:r>
          </w:p>
        </w:tc>
      </w:tr>
      <w:tr w:rsidR="002557CA" w14:paraId="7C750C0E" w14:textId="77777777" w:rsidTr="00B00655">
        <w:trPr>
          <w:trHeight w:val="1250"/>
        </w:trPr>
        <w:tc>
          <w:tcPr>
            <w:tcW w:w="9216" w:type="dxa"/>
            <w:gridSpan w:val="7"/>
            <w:tcBorders>
              <w:bottom w:val="single" w:sz="4" w:space="0" w:color="auto"/>
            </w:tcBorders>
          </w:tcPr>
          <w:p w14:paraId="7465B246" w14:textId="65D89C6F" w:rsidR="002557CA" w:rsidRDefault="002557CA" w:rsidP="00B00655">
            <w:r>
              <w:t>Concluding Remarks:</w:t>
            </w:r>
            <w:r w:rsidR="009830CC">
              <w:t xml:space="preserve"> </w:t>
            </w:r>
            <w:r w:rsidR="00655933">
              <w:t>Passed</w:t>
            </w:r>
          </w:p>
        </w:tc>
      </w:tr>
      <w:tr w:rsidR="002557CA" w14:paraId="3E88FA42" w14:textId="77777777" w:rsidTr="00B00655">
        <w:trPr>
          <w:trHeight w:val="890"/>
        </w:trPr>
        <w:tc>
          <w:tcPr>
            <w:tcW w:w="4608" w:type="dxa"/>
            <w:gridSpan w:val="3"/>
          </w:tcPr>
          <w:p w14:paraId="315C7331" w14:textId="77777777" w:rsidR="002557CA" w:rsidRDefault="002557CA" w:rsidP="00B00655">
            <w:r>
              <w:t xml:space="preserve">Testing Team: </w:t>
            </w:r>
          </w:p>
          <w:p w14:paraId="42BBED40" w14:textId="0F9DB22D" w:rsidR="002557CA" w:rsidRDefault="00EA3345" w:rsidP="00B00655">
            <w:r>
              <w:t>Ethan Hardin</w:t>
            </w:r>
          </w:p>
        </w:tc>
        <w:tc>
          <w:tcPr>
            <w:tcW w:w="4608" w:type="dxa"/>
            <w:gridSpan w:val="4"/>
          </w:tcPr>
          <w:p w14:paraId="65B20B7B" w14:textId="77777777" w:rsidR="002557CA" w:rsidRDefault="002557CA" w:rsidP="00B00655">
            <w:r>
              <w:t>Date Completed:</w:t>
            </w:r>
          </w:p>
          <w:p w14:paraId="3E8990E8" w14:textId="28F18609" w:rsidR="00EA3345" w:rsidRDefault="00EA3345" w:rsidP="00B00655">
            <w:r>
              <w:t>4/11/2020</w:t>
            </w:r>
          </w:p>
        </w:tc>
      </w:tr>
    </w:tbl>
    <w:p w14:paraId="1955276A" w14:textId="31BEEC4A" w:rsidR="002557CA" w:rsidRDefault="002557CA" w:rsidP="00B34944">
      <w:pPr>
        <w:pStyle w:val="Paragraph"/>
      </w:pPr>
    </w:p>
    <w:p w14:paraId="047B993F" w14:textId="14B2A882" w:rsidR="00AB34AE" w:rsidRDefault="00AB34AE" w:rsidP="00B34944">
      <w:pPr>
        <w:pStyle w:val="Paragraph"/>
      </w:pPr>
    </w:p>
    <w:p w14:paraId="24F7338F" w14:textId="3A81AE7F" w:rsidR="00AB34AE" w:rsidRDefault="00AB34AE" w:rsidP="00B34944">
      <w:pPr>
        <w:pStyle w:val="Paragraph"/>
      </w:pPr>
    </w:p>
    <w:p w14:paraId="1C1004CC" w14:textId="2D94C49A" w:rsidR="00AB34AE" w:rsidRDefault="00AB34AE" w:rsidP="00B34944">
      <w:pPr>
        <w:pStyle w:val="Paragraph"/>
      </w:pPr>
    </w:p>
    <w:p w14:paraId="3F470E27" w14:textId="23F6CF94" w:rsidR="00AB34AE" w:rsidRDefault="00AB34AE" w:rsidP="00B34944">
      <w:pPr>
        <w:pStyle w:val="Paragraph"/>
      </w:pPr>
    </w:p>
    <w:p w14:paraId="4E861956" w14:textId="77777777" w:rsidR="00AB34AE" w:rsidRDefault="00AB34AE" w:rsidP="00B34944">
      <w:pPr>
        <w:pStyle w:val="Paragraph"/>
      </w:pPr>
    </w:p>
    <w:p w14:paraId="0922A747" w14:textId="0BFFBFEF" w:rsidR="002557CA" w:rsidRDefault="002557CA" w:rsidP="002557CA">
      <w:pPr>
        <w:pStyle w:val="Heading2"/>
      </w:pPr>
      <w:bookmarkStart w:id="51" w:name="_Toc38630287"/>
      <w:r>
        <w:lastRenderedPageBreak/>
        <w:t>Test &lt;&lt;Search3&gt;&gt;</w:t>
      </w:r>
      <w:bookmarkEnd w:id="51"/>
    </w:p>
    <w:p w14:paraId="117806B1" w14:textId="77777777" w:rsidR="002557CA" w:rsidRDefault="002557CA" w:rsidP="002557CA"/>
    <w:p w14:paraId="25D7AB0F" w14:textId="48BB9C41" w:rsidR="00165203" w:rsidRPr="00B34944" w:rsidRDefault="002557CA" w:rsidP="00165203">
      <w:r w:rsidRPr="00B34944">
        <w:rPr>
          <w:b/>
          <w:bCs/>
        </w:rPr>
        <w:t>Objective</w:t>
      </w:r>
      <w:r w:rsidR="00165203" w:rsidRPr="00165203">
        <w:rPr>
          <w:bCs/>
        </w:rPr>
        <w:t xml:space="preserve"> </w:t>
      </w:r>
      <w:r w:rsidR="00165203" w:rsidRPr="00B00655">
        <w:rPr>
          <w:bCs/>
        </w:rPr>
        <w:t xml:space="preserve">Search for words </w:t>
      </w:r>
      <w:r w:rsidR="00165203">
        <w:rPr>
          <w:bCs/>
        </w:rPr>
        <w:t xml:space="preserve">with </w:t>
      </w:r>
      <w:r w:rsidR="00165203" w:rsidRPr="00B00655">
        <w:rPr>
          <w:bCs/>
        </w:rPr>
        <w:t>“</w:t>
      </w:r>
      <w:r w:rsidR="00165203">
        <w:rPr>
          <w:bCs/>
        </w:rPr>
        <w:t>this column only</w:t>
      </w:r>
      <w:r w:rsidR="00165203" w:rsidRPr="00B00655">
        <w:rPr>
          <w:bCs/>
        </w:rPr>
        <w:t>”</w:t>
      </w:r>
      <w:r w:rsidR="00165203">
        <w:rPr>
          <w:bCs/>
        </w:rPr>
        <w:t xml:space="preserve"> enabled</w:t>
      </w:r>
    </w:p>
    <w:p w14:paraId="5DCA1D50" w14:textId="78C156DC" w:rsidR="00165203" w:rsidRPr="00B34944" w:rsidRDefault="00165203" w:rsidP="00165203">
      <w:r w:rsidRPr="00B34944">
        <w:rPr>
          <w:b/>
          <w:bCs/>
        </w:rPr>
        <w:t>Notes:</w:t>
      </w:r>
      <w:r w:rsidRPr="00B34944">
        <w:t xml:space="preserve"> </w:t>
      </w:r>
      <w:r>
        <w:t>Find cells that contain the search string within the current column only.</w:t>
      </w:r>
    </w:p>
    <w:p w14:paraId="6A98265C" w14:textId="77777777" w:rsidR="002557CA" w:rsidRDefault="002557CA" w:rsidP="002557C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
        <w:gridCol w:w="2304"/>
        <w:gridCol w:w="1234"/>
        <w:gridCol w:w="12"/>
        <w:gridCol w:w="504"/>
        <w:gridCol w:w="2144"/>
        <w:gridCol w:w="1804"/>
      </w:tblGrid>
      <w:tr w:rsidR="002557CA" w14:paraId="6ED45FE3" w14:textId="77777777" w:rsidTr="00B00655">
        <w:trPr>
          <w:cantSplit/>
          <w:trHeight w:val="300"/>
        </w:trPr>
        <w:tc>
          <w:tcPr>
            <w:tcW w:w="4620" w:type="dxa"/>
            <w:gridSpan w:val="4"/>
          </w:tcPr>
          <w:p w14:paraId="6A049A18" w14:textId="58499C03" w:rsidR="002557CA" w:rsidRDefault="002557CA" w:rsidP="00B00655">
            <w:r>
              <w:t xml:space="preserve">Test No.: &lt;&lt; </w:t>
            </w:r>
            <w:r w:rsidR="005A65C7">
              <w:t>Search3</w:t>
            </w:r>
            <w:r>
              <w:t xml:space="preserve"> &gt;&gt;</w:t>
            </w:r>
          </w:p>
        </w:tc>
        <w:tc>
          <w:tcPr>
            <w:tcW w:w="4596" w:type="dxa"/>
            <w:gridSpan w:val="3"/>
          </w:tcPr>
          <w:p w14:paraId="4D988287" w14:textId="582D0208" w:rsidR="002557CA" w:rsidRDefault="002557CA" w:rsidP="00B00655">
            <w:r>
              <w:t>Current Status: &lt;&lt; Passed&gt;&gt;</w:t>
            </w:r>
          </w:p>
        </w:tc>
      </w:tr>
      <w:tr w:rsidR="002557CA" w14:paraId="66E753E9" w14:textId="77777777" w:rsidTr="00B00655">
        <w:trPr>
          <w:cantSplit/>
          <w:trHeight w:val="300"/>
        </w:trPr>
        <w:tc>
          <w:tcPr>
            <w:tcW w:w="9216" w:type="dxa"/>
            <w:gridSpan w:val="7"/>
          </w:tcPr>
          <w:p w14:paraId="25D13B94" w14:textId="0C98269E" w:rsidR="002557CA" w:rsidRPr="00E47986" w:rsidRDefault="002557CA" w:rsidP="00FC607D">
            <w:r w:rsidRPr="00E47986">
              <w:t>Test title</w:t>
            </w:r>
            <w:r w:rsidRPr="00FC607D">
              <w:t xml:space="preserve">:  </w:t>
            </w:r>
            <w:r w:rsidR="00FC607D" w:rsidRPr="00FC607D">
              <w:t xml:space="preserve">Search items in </w:t>
            </w:r>
            <w:r w:rsidR="00FC607D">
              <w:t xml:space="preserve">current </w:t>
            </w:r>
            <w:r w:rsidR="00FC607D" w:rsidRPr="00FC607D">
              <w:t>column only</w:t>
            </w:r>
          </w:p>
        </w:tc>
      </w:tr>
      <w:tr w:rsidR="002557CA" w14:paraId="3C1796BF" w14:textId="77777777" w:rsidTr="00B00655">
        <w:trPr>
          <w:cantSplit/>
          <w:trHeight w:val="1070"/>
        </w:trPr>
        <w:tc>
          <w:tcPr>
            <w:tcW w:w="9216" w:type="dxa"/>
            <w:gridSpan w:val="7"/>
          </w:tcPr>
          <w:p w14:paraId="3A5A059B" w14:textId="77777777" w:rsidR="00FC607D" w:rsidRDefault="002557CA" w:rsidP="00FC607D">
            <w:r w:rsidRPr="00E47986">
              <w:t xml:space="preserve">Testing approach: </w:t>
            </w:r>
            <w:r w:rsidR="00FC607D">
              <w:t>Ensure proper results from manual testing by following the GUI. This is a high priority.</w:t>
            </w:r>
          </w:p>
          <w:p w14:paraId="176C9833" w14:textId="0A03FA79" w:rsidR="002557CA" w:rsidRPr="00E47986" w:rsidRDefault="00FC607D" w:rsidP="00FC607D">
            <w:r>
              <w:t xml:space="preserve">Precondition: Operator has run the dbEdit.jar file, opened the database file (TEST_DB.xml), and selected the TYPE Table to view. </w:t>
            </w:r>
            <w:r w:rsidR="00843AE0">
              <w:rPr>
                <w:bCs/>
              </w:rPr>
              <w:t>(Similar to figure 8.3)</w:t>
            </w:r>
          </w:p>
        </w:tc>
      </w:tr>
      <w:tr w:rsidR="002557CA" w14:paraId="65239BD6" w14:textId="77777777" w:rsidTr="00B00655">
        <w:trPr>
          <w:cantSplit/>
          <w:trHeight w:val="4130"/>
        </w:trPr>
        <w:tc>
          <w:tcPr>
            <w:tcW w:w="1008" w:type="dxa"/>
          </w:tcPr>
          <w:p w14:paraId="6FFEFC65" w14:textId="77777777" w:rsidR="002557CA" w:rsidRDefault="002557CA" w:rsidP="00B00655">
            <w:r>
              <w:t>STEP</w:t>
            </w:r>
          </w:p>
          <w:p w14:paraId="242594D2" w14:textId="77777777" w:rsidR="002557CA" w:rsidRDefault="002557CA" w:rsidP="00B00655"/>
          <w:p w14:paraId="61E0374D" w14:textId="77777777" w:rsidR="002557CA" w:rsidRDefault="002557CA" w:rsidP="00B00655">
            <w:r>
              <w:t>&lt;&lt;</w:t>
            </w:r>
            <w:r w:rsidR="006F71A3">
              <w:t>1</w:t>
            </w:r>
            <w:r>
              <w:t>&gt;&gt;</w:t>
            </w:r>
          </w:p>
          <w:p w14:paraId="7DC1B353" w14:textId="77777777" w:rsidR="006F71A3" w:rsidRDefault="006F71A3" w:rsidP="00B00655"/>
          <w:p w14:paraId="03ECFE8D" w14:textId="77777777" w:rsidR="006F71A3" w:rsidRDefault="006F71A3" w:rsidP="00B00655"/>
          <w:p w14:paraId="0CE75B28" w14:textId="77777777" w:rsidR="006F71A3" w:rsidRDefault="006F71A3" w:rsidP="00B00655"/>
          <w:p w14:paraId="5107F4B3" w14:textId="77777777" w:rsidR="006F71A3" w:rsidRDefault="006F71A3" w:rsidP="00B00655">
            <w:r>
              <w:t>&lt;&lt;2&gt;&gt;</w:t>
            </w:r>
          </w:p>
          <w:p w14:paraId="682013B2" w14:textId="77777777" w:rsidR="006F71A3" w:rsidRDefault="006F71A3" w:rsidP="00B00655"/>
          <w:p w14:paraId="75925D22" w14:textId="77777777" w:rsidR="006F71A3" w:rsidRDefault="006F71A3" w:rsidP="00B00655"/>
          <w:p w14:paraId="74578321" w14:textId="77777777" w:rsidR="006F71A3" w:rsidRDefault="006F71A3" w:rsidP="00B00655">
            <w:r>
              <w:t>&lt;&lt;3&gt;&gt;</w:t>
            </w:r>
          </w:p>
          <w:p w14:paraId="4A1A83C2" w14:textId="77777777" w:rsidR="006F71A3" w:rsidRDefault="006F71A3" w:rsidP="00B00655"/>
          <w:p w14:paraId="2ECCD180" w14:textId="77777777" w:rsidR="006F71A3" w:rsidRDefault="006F71A3" w:rsidP="00B00655">
            <w:r>
              <w:t>&lt;&lt;4&gt;&gt;</w:t>
            </w:r>
          </w:p>
          <w:p w14:paraId="1666B1B1" w14:textId="77777777" w:rsidR="006F71A3" w:rsidRDefault="006F71A3" w:rsidP="00B00655"/>
          <w:p w14:paraId="4336B18F" w14:textId="77777777" w:rsidR="006F71A3" w:rsidRDefault="006F71A3" w:rsidP="00B00655"/>
          <w:p w14:paraId="3697A8A7" w14:textId="77777777" w:rsidR="006F71A3" w:rsidRDefault="006F71A3" w:rsidP="00B00655">
            <w:r>
              <w:t>&lt;&lt;5&gt;&gt;</w:t>
            </w:r>
          </w:p>
          <w:p w14:paraId="4185C8AF" w14:textId="77777777" w:rsidR="006F71A3" w:rsidRDefault="006F71A3" w:rsidP="00B00655"/>
          <w:p w14:paraId="364546FD" w14:textId="77777777" w:rsidR="006F71A3" w:rsidRDefault="006F71A3" w:rsidP="00B00655"/>
          <w:p w14:paraId="18DBF724" w14:textId="77777777" w:rsidR="006F71A3" w:rsidRDefault="006F71A3" w:rsidP="00B00655">
            <w:r>
              <w:t>&lt;&lt;6&gt;&gt;</w:t>
            </w:r>
          </w:p>
          <w:p w14:paraId="57541237" w14:textId="77777777" w:rsidR="006F71A3" w:rsidRDefault="006F71A3" w:rsidP="00B00655"/>
          <w:p w14:paraId="27D5D58F" w14:textId="77777777" w:rsidR="006F71A3" w:rsidRDefault="006F71A3" w:rsidP="00B00655"/>
          <w:p w14:paraId="1D092229" w14:textId="77777777" w:rsidR="006F71A3" w:rsidRDefault="006F71A3" w:rsidP="00B00655"/>
          <w:p w14:paraId="288AD2AE" w14:textId="77777777" w:rsidR="006F71A3" w:rsidRDefault="006F71A3" w:rsidP="00B00655"/>
          <w:p w14:paraId="50CB05F1" w14:textId="2B3818A3" w:rsidR="006F71A3" w:rsidRDefault="006F71A3" w:rsidP="00B00655">
            <w:r>
              <w:t>&lt;&lt;7&gt;&gt;</w:t>
            </w:r>
          </w:p>
        </w:tc>
        <w:tc>
          <w:tcPr>
            <w:tcW w:w="2340" w:type="dxa"/>
          </w:tcPr>
          <w:p w14:paraId="17AFDD99" w14:textId="77777777" w:rsidR="002557CA" w:rsidRDefault="002557CA" w:rsidP="00B00655">
            <w:r>
              <w:t>OPERATOR ACTION</w:t>
            </w:r>
          </w:p>
          <w:p w14:paraId="50D4F166" w14:textId="77777777" w:rsidR="002557CA" w:rsidRDefault="002557CA" w:rsidP="00B00655"/>
          <w:p w14:paraId="4FEAF303" w14:textId="32E64819" w:rsidR="00FC607D" w:rsidRDefault="00FC607D" w:rsidP="00FC607D">
            <w:r>
              <w:t>Add a single 2 to the Field1_Integer column by replacing one of the zero</w:t>
            </w:r>
            <w:r w:rsidR="00671896">
              <w:t>e</w:t>
            </w:r>
            <w:r>
              <w:t>s.</w:t>
            </w:r>
          </w:p>
          <w:p w14:paraId="3559D294" w14:textId="0AE29E79" w:rsidR="00671896" w:rsidRDefault="00FC607D" w:rsidP="00FC607D">
            <w:r>
              <w:t>Click on the</w:t>
            </w:r>
            <w:r w:rsidR="00671896">
              <w:t xml:space="preserve"> top “1” in the</w:t>
            </w:r>
            <w:r>
              <w:t xml:space="preserve"> </w:t>
            </w:r>
            <w:r w:rsidR="00671896">
              <w:t>FIELD_SMALLINT column.</w:t>
            </w:r>
          </w:p>
          <w:p w14:paraId="434EC43E" w14:textId="3A60F9BE" w:rsidR="00FC607D" w:rsidRDefault="00FC607D" w:rsidP="00FC607D">
            <w:r>
              <w:t>Click on Edit at the top left</w:t>
            </w:r>
          </w:p>
          <w:p w14:paraId="3FCB5B23" w14:textId="129B0E95" w:rsidR="00FC607D" w:rsidRDefault="00FC607D" w:rsidP="00FC607D">
            <w:r>
              <w:t>Click on Search</w:t>
            </w:r>
          </w:p>
          <w:p w14:paraId="618B271E" w14:textId="3268A48F" w:rsidR="00655933" w:rsidRDefault="00655933" w:rsidP="00FC607D"/>
          <w:p w14:paraId="737DC2AF" w14:textId="77777777" w:rsidR="00655933" w:rsidRDefault="00655933" w:rsidP="00FC607D"/>
          <w:p w14:paraId="777414AB" w14:textId="434D38A9" w:rsidR="00FC607D" w:rsidRDefault="00FC607D" w:rsidP="00FC607D">
            <w:r>
              <w:t>Ensure the “This column only” option is enabled (check marked)</w:t>
            </w:r>
          </w:p>
          <w:p w14:paraId="3B49E4D9" w14:textId="2DFA5461" w:rsidR="00FC607D" w:rsidRDefault="00FC607D" w:rsidP="00FC607D">
            <w:r>
              <w:t>Type 2 in the search box</w:t>
            </w:r>
          </w:p>
          <w:p w14:paraId="3A45A32B" w14:textId="77777777" w:rsidR="00655933" w:rsidRDefault="00655933" w:rsidP="00FC607D"/>
          <w:p w14:paraId="16606DDE" w14:textId="77777777" w:rsidR="00655933" w:rsidRDefault="00655933" w:rsidP="00FC607D"/>
          <w:p w14:paraId="6569ABC6" w14:textId="77777777" w:rsidR="00655933" w:rsidRDefault="00655933" w:rsidP="00FC607D"/>
          <w:p w14:paraId="3FB4FB38" w14:textId="77777777" w:rsidR="00655933" w:rsidRDefault="00655933" w:rsidP="00FC607D"/>
          <w:p w14:paraId="1CDD3512" w14:textId="25DD8E9E" w:rsidR="00FC607D" w:rsidRDefault="00FC607D" w:rsidP="00FC607D">
            <w:r>
              <w:t xml:space="preserve">Press on “Find” button </w:t>
            </w:r>
            <w:r w:rsidR="00671896">
              <w:t>13</w:t>
            </w:r>
            <w:r>
              <w:t xml:space="preserve"> times</w:t>
            </w:r>
          </w:p>
          <w:p w14:paraId="143DC673" w14:textId="65E2A7DD" w:rsidR="002557CA" w:rsidRDefault="002557CA" w:rsidP="00B00655"/>
        </w:tc>
        <w:tc>
          <w:tcPr>
            <w:tcW w:w="1800" w:type="dxa"/>
            <w:gridSpan w:val="3"/>
          </w:tcPr>
          <w:p w14:paraId="20F2EEF0" w14:textId="77777777" w:rsidR="002557CA" w:rsidRDefault="002557CA" w:rsidP="00B00655">
            <w:r>
              <w:t>PURPOSE</w:t>
            </w:r>
          </w:p>
          <w:p w14:paraId="22C539C4" w14:textId="77777777" w:rsidR="002557CA" w:rsidRDefault="002557CA" w:rsidP="00B00655"/>
          <w:p w14:paraId="562C0471" w14:textId="03392C85" w:rsidR="00671896" w:rsidRDefault="00671896" w:rsidP="00671896">
            <w:r>
              <w:t>Add other occurrences of 2 in a different column.</w:t>
            </w:r>
          </w:p>
          <w:p w14:paraId="71B345CD" w14:textId="77777777" w:rsidR="00671896" w:rsidRDefault="00671896" w:rsidP="00671896"/>
          <w:p w14:paraId="0589AB1C" w14:textId="77777777" w:rsidR="00671896" w:rsidRDefault="00671896" w:rsidP="00671896">
            <w:r>
              <w:t>Initial condition</w:t>
            </w:r>
          </w:p>
          <w:p w14:paraId="5E3472F7" w14:textId="77777777" w:rsidR="00671896" w:rsidRDefault="00671896" w:rsidP="00671896"/>
          <w:p w14:paraId="2070FD32" w14:textId="77777777" w:rsidR="00671896" w:rsidRDefault="00671896" w:rsidP="00671896"/>
          <w:p w14:paraId="0D75F85D" w14:textId="1D2B47DF" w:rsidR="00671896" w:rsidRDefault="00671896" w:rsidP="00671896">
            <w:r>
              <w:t>Initial condition</w:t>
            </w:r>
          </w:p>
          <w:p w14:paraId="01C5BB31" w14:textId="77777777" w:rsidR="00671896" w:rsidRDefault="00671896" w:rsidP="00671896"/>
          <w:p w14:paraId="19AAEB25" w14:textId="1F81F08B" w:rsidR="00671896" w:rsidRDefault="00671896" w:rsidP="00671896">
            <w:r>
              <w:t>Initial condition</w:t>
            </w:r>
          </w:p>
          <w:p w14:paraId="56F5D0C6" w14:textId="2F571253" w:rsidR="00655933" w:rsidRDefault="00655933" w:rsidP="00671896"/>
          <w:p w14:paraId="3A66BE30" w14:textId="77777777" w:rsidR="00655933" w:rsidRDefault="00655933" w:rsidP="00671896"/>
          <w:p w14:paraId="765EA789" w14:textId="0D1CB433" w:rsidR="00671896" w:rsidRDefault="00671896" w:rsidP="00671896">
            <w:r>
              <w:t>Initial condition</w:t>
            </w:r>
          </w:p>
          <w:p w14:paraId="2139C85E" w14:textId="40C88EB2" w:rsidR="00671896" w:rsidRDefault="00671896" w:rsidP="00671896"/>
          <w:p w14:paraId="6917269E" w14:textId="77777777" w:rsidR="00671896" w:rsidRDefault="00671896" w:rsidP="00671896"/>
          <w:p w14:paraId="4D0BA197" w14:textId="77777777" w:rsidR="00671896" w:rsidRDefault="00671896" w:rsidP="00671896">
            <w:r>
              <w:t>Search string to find</w:t>
            </w:r>
          </w:p>
          <w:p w14:paraId="053A0115" w14:textId="77777777" w:rsidR="00655933" w:rsidRDefault="00655933" w:rsidP="00671896"/>
          <w:p w14:paraId="76227D8C" w14:textId="77777777" w:rsidR="00655933" w:rsidRDefault="00655933" w:rsidP="00671896"/>
          <w:p w14:paraId="0A2E1B64" w14:textId="77777777" w:rsidR="00655933" w:rsidRDefault="00655933" w:rsidP="00671896"/>
          <w:p w14:paraId="0345E01C" w14:textId="04E2C1B6" w:rsidR="002557CA" w:rsidRDefault="00671896" w:rsidP="00671896">
            <w:r>
              <w:t>Execute search</w:t>
            </w:r>
          </w:p>
        </w:tc>
        <w:tc>
          <w:tcPr>
            <w:tcW w:w="2224" w:type="dxa"/>
          </w:tcPr>
          <w:p w14:paraId="2AB345B9" w14:textId="77777777" w:rsidR="002557CA" w:rsidRDefault="002557CA" w:rsidP="00B00655">
            <w:r>
              <w:t>EXEPCTED RESULTS</w:t>
            </w:r>
          </w:p>
          <w:p w14:paraId="6FC09252" w14:textId="13C05FCB" w:rsidR="00655933" w:rsidRDefault="00655933" w:rsidP="00655933">
            <w:r>
              <w:t>2 remains in the cell</w:t>
            </w:r>
          </w:p>
          <w:p w14:paraId="0BD34D6C" w14:textId="77777777" w:rsidR="00655933" w:rsidRDefault="00655933" w:rsidP="00655933"/>
          <w:p w14:paraId="78ED128E" w14:textId="77777777" w:rsidR="00655933" w:rsidRDefault="00655933" w:rsidP="00655933"/>
          <w:p w14:paraId="723A33DA" w14:textId="77777777" w:rsidR="00655933" w:rsidRDefault="00655933" w:rsidP="00655933"/>
          <w:p w14:paraId="72B10FF0" w14:textId="45F44168" w:rsidR="00655933" w:rsidRDefault="00655933" w:rsidP="00655933">
            <w:r>
              <w:t>The “1” becomes white.</w:t>
            </w:r>
          </w:p>
          <w:p w14:paraId="22BF001C" w14:textId="77777777" w:rsidR="00655933" w:rsidRDefault="00655933" w:rsidP="00655933"/>
          <w:p w14:paraId="67F049CF" w14:textId="6F0EB83D" w:rsidR="00655933" w:rsidRDefault="00655933" w:rsidP="00655933">
            <w:r>
              <w:t>Drop down is displayed</w:t>
            </w:r>
          </w:p>
          <w:p w14:paraId="084C7008" w14:textId="77777777" w:rsidR="00655933" w:rsidRDefault="00655933" w:rsidP="00655933"/>
          <w:p w14:paraId="7772909C" w14:textId="77777777" w:rsidR="00655933" w:rsidRDefault="00655933" w:rsidP="00655933">
            <w:r>
              <w:t>New dialog appears with Search and Replace fields</w:t>
            </w:r>
          </w:p>
          <w:p w14:paraId="0122A93C" w14:textId="0DA27844" w:rsidR="00655933" w:rsidRDefault="00655933" w:rsidP="00655933">
            <w:r>
              <w:t>Remains enabled</w:t>
            </w:r>
          </w:p>
          <w:p w14:paraId="7A4EF0A0" w14:textId="77777777" w:rsidR="00655933" w:rsidRDefault="00655933" w:rsidP="00655933"/>
          <w:p w14:paraId="51000A98" w14:textId="77777777" w:rsidR="00655933" w:rsidRDefault="00655933" w:rsidP="00655933"/>
          <w:p w14:paraId="29C32051" w14:textId="445216A3" w:rsidR="00655933" w:rsidRDefault="00655933" w:rsidP="00655933">
            <w:r>
              <w:t>2 remains in search box</w:t>
            </w:r>
          </w:p>
          <w:p w14:paraId="0241C069" w14:textId="77777777" w:rsidR="00655933" w:rsidRDefault="00655933" w:rsidP="00655933"/>
          <w:p w14:paraId="3ED6C6FA" w14:textId="77777777" w:rsidR="00655933" w:rsidRDefault="00655933" w:rsidP="00655933"/>
          <w:p w14:paraId="159B2561" w14:textId="77777777" w:rsidR="00655933" w:rsidRDefault="00655933" w:rsidP="00655933"/>
          <w:p w14:paraId="1C9745D3" w14:textId="77777777" w:rsidR="00655933" w:rsidRDefault="00655933" w:rsidP="00655933"/>
          <w:p w14:paraId="3A86A2DA" w14:textId="725E79E7" w:rsidR="002557CA" w:rsidRDefault="00655933" w:rsidP="00655933">
            <w:r>
              <w:t>“Found at (46,1)” displayed bottom right and the cell it is found in should</w:t>
            </w:r>
          </w:p>
          <w:p w14:paraId="5E8749CE" w14:textId="243758D3" w:rsidR="00671896" w:rsidRDefault="00671896" w:rsidP="00B00655"/>
          <w:p w14:paraId="7A575EF4" w14:textId="77777777" w:rsidR="00655933" w:rsidRDefault="00655933" w:rsidP="00B00655"/>
          <w:p w14:paraId="5A224B1A" w14:textId="65017B4C" w:rsidR="00671896" w:rsidRDefault="00671896" w:rsidP="00B00655"/>
        </w:tc>
        <w:tc>
          <w:tcPr>
            <w:tcW w:w="1844" w:type="dxa"/>
          </w:tcPr>
          <w:p w14:paraId="70A81057" w14:textId="77777777" w:rsidR="002557CA" w:rsidRDefault="002557CA" w:rsidP="00B00655">
            <w:r>
              <w:t>COMMENTS</w:t>
            </w:r>
          </w:p>
          <w:p w14:paraId="7A87C905" w14:textId="77777777" w:rsidR="002557CA" w:rsidRDefault="002557CA" w:rsidP="00B00655"/>
          <w:p w14:paraId="6F7FE15C" w14:textId="77777777" w:rsidR="002557CA" w:rsidRDefault="002557CA" w:rsidP="00B00655"/>
          <w:p w14:paraId="3D7A6511" w14:textId="77777777" w:rsidR="00655933" w:rsidRDefault="00655933" w:rsidP="00B00655"/>
          <w:p w14:paraId="35BBA2E5" w14:textId="77777777" w:rsidR="00655933" w:rsidRDefault="00655933" w:rsidP="00B00655"/>
          <w:p w14:paraId="0C7CA3C0" w14:textId="77777777" w:rsidR="00655933" w:rsidRDefault="00655933" w:rsidP="00B00655"/>
          <w:p w14:paraId="12439C3E" w14:textId="77777777" w:rsidR="00655933" w:rsidRDefault="00655933" w:rsidP="00B00655"/>
          <w:p w14:paraId="5CB48003" w14:textId="77777777" w:rsidR="00655933" w:rsidRDefault="00655933" w:rsidP="00B00655"/>
          <w:p w14:paraId="78512C6B" w14:textId="77777777" w:rsidR="00655933" w:rsidRDefault="00655933" w:rsidP="00B00655"/>
          <w:p w14:paraId="7B5210DB" w14:textId="77777777" w:rsidR="00655933" w:rsidRDefault="00655933" w:rsidP="00B00655"/>
          <w:p w14:paraId="1FDA35C3" w14:textId="77777777" w:rsidR="00655933" w:rsidRDefault="00655933" w:rsidP="00B00655"/>
          <w:p w14:paraId="59296A16" w14:textId="77777777" w:rsidR="00655933" w:rsidRDefault="00655933" w:rsidP="00B00655"/>
          <w:p w14:paraId="04171C79" w14:textId="77777777" w:rsidR="00655933" w:rsidRDefault="00655933" w:rsidP="00B00655"/>
          <w:p w14:paraId="31867F18" w14:textId="77777777" w:rsidR="00655933" w:rsidRDefault="00655933" w:rsidP="00B00655"/>
          <w:p w14:paraId="4EA6D4AA" w14:textId="77777777" w:rsidR="00655933" w:rsidRDefault="00655933" w:rsidP="00B00655"/>
          <w:p w14:paraId="438E4FF7" w14:textId="77777777" w:rsidR="00655933" w:rsidRDefault="00655933" w:rsidP="00B00655"/>
          <w:p w14:paraId="6E53CBC3" w14:textId="77777777" w:rsidR="00655933" w:rsidRDefault="00655933" w:rsidP="00B00655"/>
          <w:p w14:paraId="2CB03056" w14:textId="77777777" w:rsidR="00655933" w:rsidRDefault="00655933" w:rsidP="00B00655"/>
          <w:p w14:paraId="3ADF229C" w14:textId="77777777" w:rsidR="00655933" w:rsidRDefault="00655933" w:rsidP="00B00655"/>
          <w:p w14:paraId="29E98602" w14:textId="77777777" w:rsidR="00655933" w:rsidRDefault="00655933" w:rsidP="00B00655"/>
          <w:p w14:paraId="286EC30C" w14:textId="77777777" w:rsidR="00655933" w:rsidRDefault="00655933" w:rsidP="00B00655"/>
          <w:p w14:paraId="18CE9AB1" w14:textId="77777777" w:rsidR="00655933" w:rsidRDefault="00655933" w:rsidP="00B00655"/>
          <w:p w14:paraId="4637C8EA" w14:textId="19907BCF" w:rsidR="00655933" w:rsidRDefault="00655933" w:rsidP="00B00655">
            <w:r>
              <w:t>There are 92 rows in this table. If search can find the middle row (46) then this helps indicate there are no off by one errors.</w:t>
            </w:r>
          </w:p>
        </w:tc>
      </w:tr>
      <w:tr w:rsidR="002557CA" w14:paraId="0015B123" w14:textId="77777777" w:rsidTr="00B00655">
        <w:trPr>
          <w:trHeight w:val="1250"/>
        </w:trPr>
        <w:tc>
          <w:tcPr>
            <w:tcW w:w="9216" w:type="dxa"/>
            <w:gridSpan w:val="7"/>
            <w:tcBorders>
              <w:bottom w:val="single" w:sz="4" w:space="0" w:color="auto"/>
            </w:tcBorders>
          </w:tcPr>
          <w:p w14:paraId="221E50FD" w14:textId="61C55A94" w:rsidR="002557CA" w:rsidRDefault="002557CA" w:rsidP="00B00655">
            <w:r>
              <w:t>Concluding Remarks:</w:t>
            </w:r>
            <w:r w:rsidR="007F2B5B">
              <w:t xml:space="preserve"> Not highlighted in blue. Passed</w:t>
            </w:r>
          </w:p>
        </w:tc>
      </w:tr>
      <w:tr w:rsidR="002557CA" w14:paraId="5E1EEA6F" w14:textId="77777777" w:rsidTr="00B00655">
        <w:trPr>
          <w:trHeight w:val="890"/>
        </w:trPr>
        <w:tc>
          <w:tcPr>
            <w:tcW w:w="4608" w:type="dxa"/>
            <w:gridSpan w:val="3"/>
          </w:tcPr>
          <w:p w14:paraId="5B393A2B" w14:textId="77777777" w:rsidR="002557CA" w:rsidRDefault="002557CA" w:rsidP="00B00655">
            <w:r>
              <w:t xml:space="preserve">Testing Team: </w:t>
            </w:r>
          </w:p>
          <w:p w14:paraId="3D797524" w14:textId="4ABF926E" w:rsidR="002557CA" w:rsidRDefault="000858F1" w:rsidP="00B00655">
            <w:r>
              <w:t>Ethan Hardin</w:t>
            </w:r>
          </w:p>
        </w:tc>
        <w:tc>
          <w:tcPr>
            <w:tcW w:w="4608" w:type="dxa"/>
            <w:gridSpan w:val="4"/>
          </w:tcPr>
          <w:p w14:paraId="5C5770A3" w14:textId="77777777" w:rsidR="002557CA" w:rsidRDefault="002557CA" w:rsidP="00B00655">
            <w:r>
              <w:t>Date Completed:</w:t>
            </w:r>
          </w:p>
          <w:p w14:paraId="778FAE4E" w14:textId="3ED0C9C1" w:rsidR="000858F1" w:rsidRDefault="000858F1" w:rsidP="00B00655">
            <w:r>
              <w:t>4/11/2020</w:t>
            </w:r>
          </w:p>
        </w:tc>
      </w:tr>
    </w:tbl>
    <w:p w14:paraId="5C64A32C" w14:textId="5FC859FB" w:rsidR="002557CA" w:rsidRDefault="002557CA" w:rsidP="00B34944">
      <w:pPr>
        <w:pStyle w:val="Paragraph"/>
      </w:pPr>
    </w:p>
    <w:p w14:paraId="2430CF65" w14:textId="7F912E07" w:rsidR="00D629CC" w:rsidRDefault="00D629CC" w:rsidP="00B34944">
      <w:pPr>
        <w:pStyle w:val="Paragraph"/>
      </w:pPr>
    </w:p>
    <w:p w14:paraId="7F9FC8A9" w14:textId="7CFAB4FF" w:rsidR="00D629CC" w:rsidRDefault="00D629CC" w:rsidP="00B34944">
      <w:pPr>
        <w:pStyle w:val="Paragraph"/>
      </w:pPr>
    </w:p>
    <w:p w14:paraId="38FEA614" w14:textId="77777777" w:rsidR="00D629CC" w:rsidRDefault="00D629CC" w:rsidP="00B34944">
      <w:pPr>
        <w:pStyle w:val="Paragraph"/>
      </w:pPr>
    </w:p>
    <w:p w14:paraId="3E22BA15" w14:textId="77777777" w:rsidR="0069321A" w:rsidRDefault="0069321A" w:rsidP="0069321A">
      <w:pPr>
        <w:pStyle w:val="Heading2"/>
      </w:pPr>
      <w:bookmarkStart w:id="52" w:name="_Toc38630288"/>
      <w:r>
        <w:t>Test &lt;&lt;Search4&gt;&gt;</w:t>
      </w:r>
      <w:bookmarkEnd w:id="52"/>
    </w:p>
    <w:p w14:paraId="55499D15" w14:textId="77777777" w:rsidR="0069321A" w:rsidRDefault="0069321A" w:rsidP="0069321A"/>
    <w:p w14:paraId="041C0639" w14:textId="77777777" w:rsidR="0069321A" w:rsidRPr="00B34944" w:rsidRDefault="0069321A" w:rsidP="0069321A">
      <w:r w:rsidRPr="00B34944">
        <w:rPr>
          <w:b/>
          <w:bCs/>
        </w:rPr>
        <w:t xml:space="preserve">Objective: </w:t>
      </w:r>
      <w:r w:rsidRPr="00B00655">
        <w:rPr>
          <w:bCs/>
        </w:rPr>
        <w:t xml:space="preserve">Search for </w:t>
      </w:r>
      <w:r>
        <w:rPr>
          <w:bCs/>
        </w:rPr>
        <w:t>strings</w:t>
      </w:r>
    </w:p>
    <w:p w14:paraId="42277925" w14:textId="77777777" w:rsidR="0069321A" w:rsidRPr="00B34944" w:rsidRDefault="0069321A" w:rsidP="0069321A">
      <w:r w:rsidRPr="00B34944">
        <w:rPr>
          <w:b/>
          <w:bCs/>
        </w:rPr>
        <w:t>Notes:</w:t>
      </w:r>
      <w:r w:rsidRPr="00B34944">
        <w:t xml:space="preserve"> </w:t>
      </w:r>
      <w:r>
        <w:t>Find cells that contain the search string with no constraints.</w:t>
      </w:r>
    </w:p>
    <w:p w14:paraId="06C643C0" w14:textId="77777777" w:rsidR="0069321A" w:rsidRDefault="0069321A" w:rsidP="006932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5"/>
        <w:gridCol w:w="2270"/>
        <w:gridCol w:w="1235"/>
        <w:gridCol w:w="12"/>
        <w:gridCol w:w="507"/>
        <w:gridCol w:w="2159"/>
        <w:gridCol w:w="1812"/>
      </w:tblGrid>
      <w:tr w:rsidR="0069321A" w14:paraId="059C440A" w14:textId="77777777" w:rsidTr="0069321A">
        <w:trPr>
          <w:cantSplit/>
          <w:trHeight w:val="300"/>
        </w:trPr>
        <w:tc>
          <w:tcPr>
            <w:tcW w:w="4512" w:type="dxa"/>
            <w:gridSpan w:val="4"/>
          </w:tcPr>
          <w:p w14:paraId="7F21D4A5" w14:textId="77777777" w:rsidR="0069321A" w:rsidRDefault="0069321A" w:rsidP="00D01732">
            <w:r>
              <w:t>Test No.: &lt;&lt;Search4&gt;&gt;</w:t>
            </w:r>
          </w:p>
        </w:tc>
        <w:tc>
          <w:tcPr>
            <w:tcW w:w="4478" w:type="dxa"/>
            <w:gridSpan w:val="3"/>
          </w:tcPr>
          <w:p w14:paraId="4FE7AB1C" w14:textId="77777777" w:rsidR="0069321A" w:rsidRDefault="0069321A" w:rsidP="00D01732">
            <w:r>
              <w:t>Current Status: &lt;&lt; Passed &gt;&gt;</w:t>
            </w:r>
          </w:p>
        </w:tc>
      </w:tr>
      <w:tr w:rsidR="0069321A" w14:paraId="58DE0E62" w14:textId="77777777" w:rsidTr="0069321A">
        <w:trPr>
          <w:cantSplit/>
          <w:trHeight w:val="300"/>
        </w:trPr>
        <w:tc>
          <w:tcPr>
            <w:tcW w:w="8990" w:type="dxa"/>
            <w:gridSpan w:val="7"/>
          </w:tcPr>
          <w:p w14:paraId="56EAF891" w14:textId="77777777" w:rsidR="0069321A" w:rsidRPr="00E47986" w:rsidRDefault="0069321A" w:rsidP="00D01732">
            <w:r w:rsidRPr="00E47986">
              <w:t xml:space="preserve">Test title:  </w:t>
            </w:r>
            <w:r>
              <w:t>Search strings regardless of substring status in cells, column, or case sensitivity.</w:t>
            </w:r>
          </w:p>
          <w:p w14:paraId="0F4EB0B7" w14:textId="77777777" w:rsidR="0069321A" w:rsidRPr="00E47986" w:rsidRDefault="0069321A" w:rsidP="00D01732"/>
        </w:tc>
      </w:tr>
      <w:tr w:rsidR="0069321A" w14:paraId="6CA75F20" w14:textId="77777777" w:rsidTr="0069321A">
        <w:trPr>
          <w:cantSplit/>
          <w:trHeight w:val="1070"/>
        </w:trPr>
        <w:tc>
          <w:tcPr>
            <w:tcW w:w="8990" w:type="dxa"/>
            <w:gridSpan w:val="7"/>
          </w:tcPr>
          <w:p w14:paraId="59DA9E64" w14:textId="77777777" w:rsidR="0069321A" w:rsidRDefault="0069321A" w:rsidP="00D01732">
            <w:r w:rsidRPr="00E47986">
              <w:t xml:space="preserve">Testing approach: </w:t>
            </w:r>
            <w:r>
              <w:t>Ensure proper results from manual testing by following the GUI. This is a high priority.</w:t>
            </w:r>
          </w:p>
          <w:p w14:paraId="32FB4589" w14:textId="7A3C98FD" w:rsidR="0069321A" w:rsidRPr="00E47986" w:rsidRDefault="0069321A" w:rsidP="00D01732">
            <w:r>
              <w:t>Precondition: Operator has run the dbEdit.jar file, opened the database file (TEST_DB.xml), and selected the BIG Table to view.</w:t>
            </w:r>
            <w:r w:rsidR="00843AE0">
              <w:t xml:space="preserve"> </w:t>
            </w:r>
            <w:r w:rsidR="00843AE0">
              <w:rPr>
                <w:bCs/>
              </w:rPr>
              <w:t>(As shown in figure 8.2)</w:t>
            </w:r>
          </w:p>
        </w:tc>
      </w:tr>
      <w:tr w:rsidR="0069321A" w14:paraId="45241DC7" w14:textId="77777777" w:rsidTr="0069321A">
        <w:trPr>
          <w:cantSplit/>
          <w:trHeight w:val="4130"/>
        </w:trPr>
        <w:tc>
          <w:tcPr>
            <w:tcW w:w="995" w:type="dxa"/>
          </w:tcPr>
          <w:p w14:paraId="6BF93DF7" w14:textId="77777777" w:rsidR="0069321A" w:rsidRDefault="0069321A" w:rsidP="00D01732">
            <w:r>
              <w:t>STEP</w:t>
            </w:r>
          </w:p>
          <w:p w14:paraId="53CB29EF" w14:textId="77777777" w:rsidR="0069321A" w:rsidRDefault="0069321A" w:rsidP="00D01732"/>
          <w:p w14:paraId="2FF79B41" w14:textId="77777777" w:rsidR="0069321A" w:rsidRDefault="0069321A" w:rsidP="00D01732">
            <w:r>
              <w:t>&lt;&lt;</w:t>
            </w:r>
            <w:r w:rsidR="00E16221">
              <w:t>1</w:t>
            </w:r>
            <w:r>
              <w:t>&gt;&gt;</w:t>
            </w:r>
          </w:p>
          <w:p w14:paraId="64BACE2B" w14:textId="77777777" w:rsidR="00E16221" w:rsidRDefault="00E16221" w:rsidP="00D01732"/>
          <w:p w14:paraId="13C38FEA" w14:textId="58BA1069" w:rsidR="00E16221" w:rsidRDefault="00E16221" w:rsidP="00D01732">
            <w:r>
              <w:t>&lt;&lt;2&gt;&gt;</w:t>
            </w:r>
          </w:p>
          <w:p w14:paraId="28F7BE7D" w14:textId="77777777" w:rsidR="00E16221" w:rsidRDefault="00E16221" w:rsidP="00D01732"/>
          <w:p w14:paraId="38A60728" w14:textId="2D5F4647" w:rsidR="00E16221" w:rsidRDefault="00E16221" w:rsidP="00D01732">
            <w:r>
              <w:t>&lt;&lt;3&gt;&gt;</w:t>
            </w:r>
          </w:p>
          <w:p w14:paraId="04C07738" w14:textId="77777777" w:rsidR="00E16221" w:rsidRDefault="00E16221" w:rsidP="00D01732"/>
          <w:p w14:paraId="31713A5B" w14:textId="77777777" w:rsidR="00E16221" w:rsidRDefault="00E16221" w:rsidP="00D01732"/>
          <w:p w14:paraId="1050F1DA" w14:textId="77777777" w:rsidR="00E16221" w:rsidRDefault="00E16221" w:rsidP="00D01732"/>
          <w:p w14:paraId="26E65D56" w14:textId="1C985B7A" w:rsidR="00E16221" w:rsidRDefault="00E16221" w:rsidP="00D01732">
            <w:r>
              <w:t>&lt;&lt;4&gt;&gt;</w:t>
            </w:r>
          </w:p>
          <w:p w14:paraId="45E5C677" w14:textId="77777777" w:rsidR="00E16221" w:rsidRDefault="00E16221" w:rsidP="00D01732"/>
          <w:p w14:paraId="3414A3BF" w14:textId="67624D65" w:rsidR="00E16221" w:rsidRDefault="00E16221" w:rsidP="00D01732">
            <w:r>
              <w:t>&lt;&lt;5&gt;&gt;</w:t>
            </w:r>
          </w:p>
        </w:tc>
        <w:tc>
          <w:tcPr>
            <w:tcW w:w="2270" w:type="dxa"/>
          </w:tcPr>
          <w:p w14:paraId="16DA9BC6" w14:textId="77777777" w:rsidR="0069321A" w:rsidRDefault="0069321A" w:rsidP="00D01732">
            <w:r>
              <w:t>OPERATOR ACTION</w:t>
            </w:r>
          </w:p>
          <w:p w14:paraId="5B96B60C" w14:textId="77777777" w:rsidR="0069321A" w:rsidRDefault="0069321A" w:rsidP="00D01732"/>
          <w:p w14:paraId="3FD2D043" w14:textId="77777777" w:rsidR="0069321A" w:rsidRDefault="0069321A" w:rsidP="00D01732">
            <w:r>
              <w:t>Click on Edit at the top left</w:t>
            </w:r>
          </w:p>
          <w:p w14:paraId="158C7561" w14:textId="77777777" w:rsidR="0069321A" w:rsidRDefault="0069321A" w:rsidP="00D01732">
            <w:r>
              <w:t>Click on Search</w:t>
            </w:r>
          </w:p>
          <w:p w14:paraId="487FD850" w14:textId="77777777" w:rsidR="0069321A" w:rsidRDefault="0069321A" w:rsidP="00D01732"/>
          <w:p w14:paraId="6B9A593D" w14:textId="77777777" w:rsidR="0069321A" w:rsidRDefault="0069321A" w:rsidP="00D01732">
            <w:r>
              <w:t>Ensure none of the 3 search constraints are enabled</w:t>
            </w:r>
          </w:p>
          <w:p w14:paraId="1B5E73BF" w14:textId="77777777" w:rsidR="0069321A" w:rsidRDefault="0069321A" w:rsidP="00D01732"/>
          <w:p w14:paraId="118B2029" w14:textId="77777777" w:rsidR="0069321A" w:rsidRDefault="0069321A" w:rsidP="00D01732">
            <w:r>
              <w:t>Type V in the search box</w:t>
            </w:r>
          </w:p>
          <w:p w14:paraId="215D7A19" w14:textId="77777777" w:rsidR="0069321A" w:rsidRDefault="0069321A" w:rsidP="00D01732"/>
          <w:p w14:paraId="1A21C336" w14:textId="77777777" w:rsidR="0069321A" w:rsidRDefault="0069321A" w:rsidP="00D01732">
            <w:r>
              <w:t>Press on “Find” button once</w:t>
            </w:r>
          </w:p>
          <w:p w14:paraId="1C4AB5F4" w14:textId="77777777" w:rsidR="0069321A" w:rsidRDefault="0069321A" w:rsidP="00D01732"/>
        </w:tc>
        <w:tc>
          <w:tcPr>
            <w:tcW w:w="1754" w:type="dxa"/>
            <w:gridSpan w:val="3"/>
          </w:tcPr>
          <w:p w14:paraId="7933021E" w14:textId="77777777" w:rsidR="0069321A" w:rsidRDefault="0069321A" w:rsidP="00D01732">
            <w:r>
              <w:t>PURPOSE</w:t>
            </w:r>
          </w:p>
          <w:p w14:paraId="34E526BF" w14:textId="77777777" w:rsidR="0069321A" w:rsidRDefault="0069321A" w:rsidP="00D01732"/>
          <w:p w14:paraId="560C2BF3" w14:textId="77777777" w:rsidR="0069321A" w:rsidRDefault="0069321A" w:rsidP="00D01732">
            <w:r>
              <w:t>Initial condition</w:t>
            </w:r>
          </w:p>
          <w:p w14:paraId="2BFEFCD1" w14:textId="77777777" w:rsidR="0069321A" w:rsidRDefault="0069321A" w:rsidP="00D01732"/>
          <w:p w14:paraId="7035BB35" w14:textId="77777777" w:rsidR="0069321A" w:rsidRDefault="0069321A" w:rsidP="00D01732">
            <w:r>
              <w:t>Initial condition</w:t>
            </w:r>
          </w:p>
          <w:p w14:paraId="585BE5ED" w14:textId="77777777" w:rsidR="0069321A" w:rsidRDefault="0069321A" w:rsidP="00D01732"/>
          <w:p w14:paraId="589090BC" w14:textId="77777777" w:rsidR="0069321A" w:rsidRDefault="0069321A" w:rsidP="00D01732">
            <w:r>
              <w:t>Initial condition</w:t>
            </w:r>
          </w:p>
          <w:p w14:paraId="3D0D5BC2" w14:textId="77777777" w:rsidR="0069321A" w:rsidRDefault="0069321A" w:rsidP="00D01732"/>
          <w:p w14:paraId="4485E4B0" w14:textId="77777777" w:rsidR="0069321A" w:rsidRDefault="0069321A" w:rsidP="00D01732"/>
          <w:p w14:paraId="5FA30B27" w14:textId="77777777" w:rsidR="0069321A" w:rsidRDefault="0069321A" w:rsidP="00D01732"/>
          <w:p w14:paraId="0CEFC17F" w14:textId="77777777" w:rsidR="0069321A" w:rsidRDefault="0069321A" w:rsidP="00D01732">
            <w:r>
              <w:t>Search string to find</w:t>
            </w:r>
          </w:p>
          <w:p w14:paraId="64DECEF2" w14:textId="77777777" w:rsidR="0069321A" w:rsidRDefault="0069321A" w:rsidP="00D01732">
            <w:r>
              <w:t>Execute search</w:t>
            </w:r>
          </w:p>
        </w:tc>
        <w:tc>
          <w:tcPr>
            <w:tcW w:w="2159" w:type="dxa"/>
          </w:tcPr>
          <w:p w14:paraId="52B60164" w14:textId="77777777" w:rsidR="0069321A" w:rsidRDefault="0069321A" w:rsidP="00D01732">
            <w:r>
              <w:t>EXEPCTED RESULTS</w:t>
            </w:r>
          </w:p>
          <w:p w14:paraId="2B602D40" w14:textId="77777777" w:rsidR="0069321A" w:rsidRDefault="0069321A" w:rsidP="00D01732"/>
          <w:p w14:paraId="23B4B483" w14:textId="77777777" w:rsidR="0069321A" w:rsidRDefault="0069321A" w:rsidP="00D01732">
            <w:r>
              <w:t>Drop down is displayed</w:t>
            </w:r>
          </w:p>
          <w:p w14:paraId="667DCB45" w14:textId="77777777" w:rsidR="0069321A" w:rsidRDefault="0069321A" w:rsidP="00D01732"/>
          <w:p w14:paraId="02EC136D" w14:textId="77777777" w:rsidR="0069321A" w:rsidRDefault="0069321A" w:rsidP="00D01732">
            <w:r>
              <w:t>New dialog appears with Search and Replace fields</w:t>
            </w:r>
          </w:p>
          <w:p w14:paraId="35B1EBA7" w14:textId="77777777" w:rsidR="0069321A" w:rsidRDefault="0069321A" w:rsidP="00D01732"/>
          <w:p w14:paraId="05AA4236" w14:textId="77777777" w:rsidR="0069321A" w:rsidRDefault="0069321A" w:rsidP="00D01732">
            <w:r>
              <w:t>V remains in search box</w:t>
            </w:r>
          </w:p>
          <w:p w14:paraId="6FBAC23E" w14:textId="77777777" w:rsidR="0069321A" w:rsidRDefault="0069321A" w:rsidP="00D01732">
            <w:r>
              <w:t>“Found at (0,42)” displayed bottom right and the cell it is found in should be highlighted blue</w:t>
            </w:r>
          </w:p>
          <w:p w14:paraId="6ABAC04D" w14:textId="77777777" w:rsidR="0069321A" w:rsidRDefault="0069321A" w:rsidP="00D01732"/>
        </w:tc>
        <w:tc>
          <w:tcPr>
            <w:tcW w:w="1812" w:type="dxa"/>
          </w:tcPr>
          <w:p w14:paraId="19704CE0" w14:textId="77777777" w:rsidR="0069321A" w:rsidRDefault="0069321A" w:rsidP="00D01732">
            <w:r>
              <w:t>COMMENTS</w:t>
            </w:r>
          </w:p>
          <w:p w14:paraId="0441ED5E" w14:textId="77777777" w:rsidR="0069321A" w:rsidRDefault="0069321A" w:rsidP="00D01732"/>
          <w:p w14:paraId="703BE744" w14:textId="77777777" w:rsidR="0069321A" w:rsidRDefault="0069321A" w:rsidP="00D01732"/>
        </w:tc>
      </w:tr>
      <w:tr w:rsidR="0069321A" w14:paraId="66C1154B" w14:textId="77777777" w:rsidTr="0069321A">
        <w:trPr>
          <w:trHeight w:val="1250"/>
        </w:trPr>
        <w:tc>
          <w:tcPr>
            <w:tcW w:w="8990" w:type="dxa"/>
            <w:gridSpan w:val="7"/>
            <w:tcBorders>
              <w:bottom w:val="single" w:sz="4" w:space="0" w:color="auto"/>
            </w:tcBorders>
          </w:tcPr>
          <w:p w14:paraId="159741B9" w14:textId="77777777" w:rsidR="0069321A" w:rsidRDefault="0069321A" w:rsidP="00D01732">
            <w:r>
              <w:t>Concluding Remarks: Not blue. Passed</w:t>
            </w:r>
          </w:p>
        </w:tc>
      </w:tr>
      <w:tr w:rsidR="0069321A" w14:paraId="1B0DD263" w14:textId="77777777" w:rsidTr="0069321A">
        <w:trPr>
          <w:trHeight w:val="98"/>
        </w:trPr>
        <w:tc>
          <w:tcPr>
            <w:tcW w:w="4500" w:type="dxa"/>
            <w:gridSpan w:val="3"/>
          </w:tcPr>
          <w:p w14:paraId="185ADC34" w14:textId="77777777" w:rsidR="0069321A" w:rsidRDefault="0069321A" w:rsidP="00D01732">
            <w:r>
              <w:t xml:space="preserve">Testing Team: </w:t>
            </w:r>
          </w:p>
          <w:p w14:paraId="70BE7754" w14:textId="77777777" w:rsidR="0069321A" w:rsidRDefault="0069321A" w:rsidP="00D01732">
            <w:r>
              <w:t>Ethan Hardin</w:t>
            </w:r>
          </w:p>
        </w:tc>
        <w:tc>
          <w:tcPr>
            <w:tcW w:w="4490" w:type="dxa"/>
            <w:gridSpan w:val="4"/>
          </w:tcPr>
          <w:p w14:paraId="55F4B372" w14:textId="77777777" w:rsidR="0069321A" w:rsidRDefault="0069321A" w:rsidP="00D01732">
            <w:r>
              <w:t>Date Completed:</w:t>
            </w:r>
          </w:p>
          <w:p w14:paraId="279505D7" w14:textId="77777777" w:rsidR="0069321A" w:rsidRDefault="0069321A" w:rsidP="00D01732">
            <w:r>
              <w:t>4/11/2020</w:t>
            </w:r>
          </w:p>
        </w:tc>
      </w:tr>
    </w:tbl>
    <w:p w14:paraId="556A59DE" w14:textId="77777777" w:rsidR="00D6583A" w:rsidRDefault="00D6583A" w:rsidP="00D6583A">
      <w:pPr>
        <w:pStyle w:val="Heading2"/>
        <w:numPr>
          <w:ilvl w:val="0"/>
          <w:numId w:val="0"/>
        </w:numPr>
        <w:ind w:left="720"/>
      </w:pPr>
      <w:bookmarkStart w:id="53" w:name="_Toc38630289"/>
    </w:p>
    <w:p w14:paraId="52B0E43B" w14:textId="77777777" w:rsidR="00D6583A" w:rsidRDefault="00D6583A" w:rsidP="00D6583A">
      <w:pPr>
        <w:pStyle w:val="Heading2"/>
        <w:numPr>
          <w:ilvl w:val="0"/>
          <w:numId w:val="0"/>
        </w:numPr>
        <w:ind w:left="720"/>
      </w:pPr>
    </w:p>
    <w:p w14:paraId="4CDA1011" w14:textId="77777777" w:rsidR="00D6583A" w:rsidRDefault="00D6583A" w:rsidP="00D6583A">
      <w:pPr>
        <w:pStyle w:val="Heading2"/>
        <w:numPr>
          <w:ilvl w:val="0"/>
          <w:numId w:val="0"/>
        </w:numPr>
        <w:ind w:left="720"/>
      </w:pPr>
    </w:p>
    <w:p w14:paraId="74432748" w14:textId="4F46DF2E" w:rsidR="00D6583A" w:rsidRDefault="00D6583A" w:rsidP="00D6583A">
      <w:pPr>
        <w:pStyle w:val="Heading2"/>
        <w:numPr>
          <w:ilvl w:val="0"/>
          <w:numId w:val="0"/>
        </w:numPr>
      </w:pPr>
    </w:p>
    <w:p w14:paraId="6CECC272" w14:textId="77777777" w:rsidR="00D6583A" w:rsidRPr="00D6583A" w:rsidRDefault="00D6583A" w:rsidP="00D6583A"/>
    <w:p w14:paraId="1631624F" w14:textId="76389899" w:rsidR="0069321A" w:rsidRDefault="0069321A" w:rsidP="0069321A">
      <w:pPr>
        <w:pStyle w:val="Heading2"/>
      </w:pPr>
      <w:commentRangeStart w:id="54"/>
      <w:commentRangeStart w:id="55"/>
      <w:commentRangeStart w:id="56"/>
      <w:r>
        <w:lastRenderedPageBreak/>
        <w:t>Test &lt;&lt;Filter1&gt;&gt;</w:t>
      </w:r>
      <w:commentRangeEnd w:id="54"/>
      <w:r w:rsidR="00EF013E">
        <w:rPr>
          <w:rStyle w:val="CommentReference"/>
          <w:b w:val="0"/>
        </w:rPr>
        <w:commentReference w:id="54"/>
      </w:r>
      <w:commentRangeEnd w:id="55"/>
      <w:r w:rsidR="007151A8">
        <w:rPr>
          <w:rStyle w:val="CommentReference"/>
          <w:b w:val="0"/>
        </w:rPr>
        <w:commentReference w:id="55"/>
      </w:r>
      <w:bookmarkEnd w:id="53"/>
      <w:commentRangeEnd w:id="56"/>
      <w:r w:rsidR="00D6583A">
        <w:rPr>
          <w:rStyle w:val="CommentReference"/>
          <w:b w:val="0"/>
        </w:rPr>
        <w:commentReference w:id="56"/>
      </w:r>
    </w:p>
    <w:p w14:paraId="7F9527D8" w14:textId="77777777" w:rsidR="0069321A" w:rsidRDefault="0069321A" w:rsidP="0069321A"/>
    <w:p w14:paraId="18267DAF" w14:textId="5A1199FF" w:rsidR="0069321A" w:rsidRPr="00B34944" w:rsidRDefault="0069321A" w:rsidP="0069321A">
      <w:r w:rsidRPr="00B34944">
        <w:rPr>
          <w:b/>
          <w:bCs/>
        </w:rPr>
        <w:t xml:space="preserve">Objective: </w:t>
      </w:r>
      <w:r>
        <w:rPr>
          <w:bCs/>
        </w:rPr>
        <w:t>Filter numerical comparisons</w:t>
      </w:r>
    </w:p>
    <w:p w14:paraId="63749D48" w14:textId="7B1D946A" w:rsidR="0069321A" w:rsidRDefault="0069321A" w:rsidP="0069321A">
      <w:r w:rsidRPr="00B34944">
        <w:rPr>
          <w:b/>
          <w:bCs/>
        </w:rPr>
        <w:t>Notes:</w:t>
      </w:r>
      <w:r w:rsidRPr="00B34944">
        <w:t xml:space="preserve"> </w:t>
      </w:r>
      <w:r>
        <w:t xml:space="preserve">Find cells that match the </w:t>
      </w:r>
      <w:r w:rsidR="00201877">
        <w:t>AND filter criteria.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3"/>
        <w:gridCol w:w="2220"/>
        <w:gridCol w:w="1177"/>
        <w:gridCol w:w="12"/>
        <w:gridCol w:w="459"/>
        <w:gridCol w:w="2011"/>
        <w:gridCol w:w="1738"/>
      </w:tblGrid>
      <w:tr w:rsidR="0069321A" w14:paraId="2CDE38FA" w14:textId="77777777" w:rsidTr="0069321A">
        <w:trPr>
          <w:cantSplit/>
          <w:trHeight w:val="300"/>
        </w:trPr>
        <w:tc>
          <w:tcPr>
            <w:tcW w:w="4512" w:type="dxa"/>
            <w:gridSpan w:val="4"/>
          </w:tcPr>
          <w:p w14:paraId="0BC2BF95" w14:textId="316CE7EA" w:rsidR="0069321A" w:rsidRDefault="0069321A" w:rsidP="00D01732">
            <w:proofErr w:type="spellStart"/>
            <w:r>
              <w:t>Test</w:t>
            </w:r>
            <w:proofErr w:type="spellEnd"/>
            <w:r>
              <w:t xml:space="preserve"> No.: &lt;&lt;Filter1&gt;&gt;</w:t>
            </w:r>
          </w:p>
        </w:tc>
        <w:tc>
          <w:tcPr>
            <w:tcW w:w="4478" w:type="dxa"/>
            <w:gridSpan w:val="3"/>
          </w:tcPr>
          <w:p w14:paraId="493C643C" w14:textId="77777777" w:rsidR="0069321A" w:rsidRDefault="0069321A" w:rsidP="00D01732">
            <w:r>
              <w:t>Current Status: &lt;&lt; Passed &gt;&gt;</w:t>
            </w:r>
          </w:p>
        </w:tc>
      </w:tr>
      <w:tr w:rsidR="0069321A" w14:paraId="2F0431E1" w14:textId="77777777" w:rsidTr="0069321A">
        <w:trPr>
          <w:cantSplit/>
          <w:trHeight w:val="300"/>
        </w:trPr>
        <w:tc>
          <w:tcPr>
            <w:tcW w:w="8990" w:type="dxa"/>
            <w:gridSpan w:val="7"/>
          </w:tcPr>
          <w:p w14:paraId="643C86DD" w14:textId="15229968" w:rsidR="0069321A" w:rsidRPr="00E47986" w:rsidRDefault="0069321A" w:rsidP="00D01732">
            <w:r w:rsidRPr="00E47986">
              <w:t xml:space="preserve">Test title:  </w:t>
            </w:r>
            <w:r>
              <w:t>Search cells based off of numerical comparisons such as greater, equal, or less than.</w:t>
            </w:r>
          </w:p>
          <w:p w14:paraId="010EC766" w14:textId="77777777" w:rsidR="0069321A" w:rsidRPr="00E47986" w:rsidRDefault="0069321A" w:rsidP="00D01732"/>
        </w:tc>
      </w:tr>
      <w:tr w:rsidR="0069321A" w14:paraId="36CF92C5" w14:textId="77777777" w:rsidTr="0069321A">
        <w:trPr>
          <w:cantSplit/>
          <w:trHeight w:val="1070"/>
        </w:trPr>
        <w:tc>
          <w:tcPr>
            <w:tcW w:w="8990" w:type="dxa"/>
            <w:gridSpan w:val="7"/>
          </w:tcPr>
          <w:p w14:paraId="4EFA4374" w14:textId="77777777" w:rsidR="0069321A" w:rsidRDefault="0069321A" w:rsidP="00D01732">
            <w:r w:rsidRPr="00E47986">
              <w:t xml:space="preserve">Testing approach: </w:t>
            </w:r>
            <w:r>
              <w:t>Ensure proper results from manual testing by following the GUI. This is a high priority.</w:t>
            </w:r>
          </w:p>
          <w:p w14:paraId="71FA9FC1" w14:textId="17E2A3BD" w:rsidR="0069321A" w:rsidRPr="00E47986" w:rsidRDefault="0069321A" w:rsidP="00D01732">
            <w:r>
              <w:t xml:space="preserve">Precondition: Operator has run the dbEdit.jar file, opened the database file (TEST_DB.xml), and selected the </w:t>
            </w:r>
            <w:r w:rsidR="005258B2">
              <w:t xml:space="preserve">Type </w:t>
            </w:r>
            <w:r>
              <w:t>Table to view.</w:t>
            </w:r>
            <w:r w:rsidR="00201877">
              <w:t xml:space="preserve"> </w:t>
            </w:r>
          </w:p>
        </w:tc>
      </w:tr>
      <w:tr w:rsidR="0069321A" w14:paraId="50976C88" w14:textId="77777777" w:rsidTr="0069321A">
        <w:trPr>
          <w:cantSplit/>
          <w:trHeight w:val="4130"/>
        </w:trPr>
        <w:tc>
          <w:tcPr>
            <w:tcW w:w="995" w:type="dxa"/>
          </w:tcPr>
          <w:p w14:paraId="543E5985" w14:textId="77777777" w:rsidR="0069321A" w:rsidRDefault="0069321A" w:rsidP="00D01732">
            <w:r>
              <w:t>STEP</w:t>
            </w:r>
          </w:p>
          <w:p w14:paraId="76FD27DE" w14:textId="77777777" w:rsidR="0069321A" w:rsidRDefault="0069321A" w:rsidP="00D01732"/>
          <w:p w14:paraId="457B355D" w14:textId="77777777" w:rsidR="0069321A" w:rsidRDefault="0069321A" w:rsidP="00D01732">
            <w:pPr>
              <w:rPr>
                <w:ins w:id="57" w:author="Ethan Hardin" w:date="2020-04-24T14:23:00Z"/>
              </w:rPr>
            </w:pPr>
            <w:commentRangeStart w:id="58"/>
            <w:r>
              <w:t>&lt;&lt;</w:t>
            </w:r>
            <w:r w:rsidR="00D6583A">
              <w:t>1</w:t>
            </w:r>
            <w:r>
              <w:t>&gt;&gt;</w:t>
            </w:r>
            <w:commentRangeEnd w:id="58"/>
            <w:r w:rsidR="007151A8">
              <w:rPr>
                <w:rStyle w:val="CommentReference"/>
              </w:rPr>
              <w:commentReference w:id="58"/>
            </w:r>
          </w:p>
          <w:p w14:paraId="7E56B97D" w14:textId="77777777" w:rsidR="00D6583A" w:rsidRDefault="00D6583A" w:rsidP="00D01732">
            <w:pPr>
              <w:rPr>
                <w:ins w:id="59" w:author="Ethan Hardin" w:date="2020-04-24T14:23:00Z"/>
              </w:rPr>
            </w:pPr>
          </w:p>
          <w:p w14:paraId="6BCEA0B5" w14:textId="77777777" w:rsidR="00D6583A" w:rsidRDefault="00D6583A" w:rsidP="00D01732">
            <w:pPr>
              <w:rPr>
                <w:ins w:id="60" w:author="Ethan Hardin" w:date="2020-04-24T14:23:00Z"/>
              </w:rPr>
            </w:pPr>
          </w:p>
          <w:p w14:paraId="7C56275E" w14:textId="77777777" w:rsidR="00D6583A" w:rsidRDefault="00D6583A" w:rsidP="00D01732">
            <w:pPr>
              <w:rPr>
                <w:ins w:id="61" w:author="Ethan Hardin" w:date="2020-04-24T14:23:00Z"/>
              </w:rPr>
            </w:pPr>
          </w:p>
          <w:p w14:paraId="4DFDDBEC" w14:textId="77777777" w:rsidR="00D6583A" w:rsidRDefault="00D6583A" w:rsidP="00D01732">
            <w:pPr>
              <w:rPr>
                <w:ins w:id="62" w:author="Ethan Hardin" w:date="2020-04-24T14:23:00Z"/>
              </w:rPr>
            </w:pPr>
          </w:p>
          <w:p w14:paraId="42AFC178" w14:textId="7FAB8919" w:rsidR="00D6583A" w:rsidRDefault="00D6583A" w:rsidP="00D01732">
            <w:pPr>
              <w:rPr>
                <w:ins w:id="63" w:author="Ethan Hardin" w:date="2020-04-24T14:23:00Z"/>
              </w:rPr>
            </w:pPr>
            <w:commentRangeStart w:id="64"/>
            <w:ins w:id="65" w:author="Ethan Hardin" w:date="2020-04-24T14:23:00Z">
              <w:r>
                <w:t>&lt;&lt;</w:t>
              </w:r>
              <w:r>
                <w:t>2</w:t>
              </w:r>
              <w:r>
                <w:t>&gt;&gt;</w:t>
              </w:r>
              <w:commentRangeEnd w:id="64"/>
              <w:r>
                <w:rPr>
                  <w:rStyle w:val="CommentReference"/>
                </w:rPr>
                <w:commentReference w:id="64"/>
              </w:r>
            </w:ins>
          </w:p>
          <w:p w14:paraId="22931EB8" w14:textId="77777777" w:rsidR="00D6583A" w:rsidRDefault="00D6583A" w:rsidP="00D01732">
            <w:pPr>
              <w:rPr>
                <w:ins w:id="66" w:author="Ethan Hardin" w:date="2020-04-24T14:23:00Z"/>
              </w:rPr>
            </w:pPr>
          </w:p>
          <w:p w14:paraId="694D2624" w14:textId="03FC060C" w:rsidR="00D6583A" w:rsidRDefault="00D6583A" w:rsidP="00D01732">
            <w:pPr>
              <w:rPr>
                <w:ins w:id="67" w:author="Ethan Hardin" w:date="2020-04-24T14:23:00Z"/>
              </w:rPr>
            </w:pPr>
            <w:commentRangeStart w:id="68"/>
            <w:ins w:id="69" w:author="Ethan Hardin" w:date="2020-04-24T14:23:00Z">
              <w:r>
                <w:t>&lt;&lt;</w:t>
              </w:r>
              <w:r>
                <w:t>3</w:t>
              </w:r>
              <w:r>
                <w:t>&gt;&gt;</w:t>
              </w:r>
              <w:commentRangeEnd w:id="68"/>
              <w:r>
                <w:rPr>
                  <w:rStyle w:val="CommentReference"/>
                </w:rPr>
                <w:commentReference w:id="68"/>
              </w:r>
            </w:ins>
          </w:p>
          <w:p w14:paraId="2354BD28" w14:textId="77777777" w:rsidR="00D6583A" w:rsidRDefault="00D6583A" w:rsidP="00D01732">
            <w:pPr>
              <w:rPr>
                <w:ins w:id="70" w:author="Ethan Hardin" w:date="2020-04-24T14:23:00Z"/>
              </w:rPr>
            </w:pPr>
          </w:p>
          <w:p w14:paraId="09D63090" w14:textId="77777777" w:rsidR="00D6583A" w:rsidRDefault="00D6583A" w:rsidP="00D01732">
            <w:pPr>
              <w:rPr>
                <w:ins w:id="71" w:author="Ethan Hardin" w:date="2020-04-24T14:23:00Z"/>
              </w:rPr>
            </w:pPr>
          </w:p>
          <w:p w14:paraId="37F56FDB" w14:textId="77777777" w:rsidR="00D6583A" w:rsidRDefault="00D6583A" w:rsidP="00D01732">
            <w:pPr>
              <w:rPr>
                <w:ins w:id="72" w:author="Ethan Hardin" w:date="2020-04-24T14:23:00Z"/>
              </w:rPr>
            </w:pPr>
          </w:p>
          <w:p w14:paraId="36ADD5DD" w14:textId="77777777" w:rsidR="00D6583A" w:rsidRDefault="00D6583A" w:rsidP="00D01732">
            <w:pPr>
              <w:rPr>
                <w:ins w:id="73" w:author="Ethan Hardin" w:date="2020-04-24T14:23:00Z"/>
              </w:rPr>
            </w:pPr>
          </w:p>
          <w:p w14:paraId="438C55A6" w14:textId="4331EA0D" w:rsidR="00D6583A" w:rsidRDefault="00D6583A" w:rsidP="00D01732">
            <w:pPr>
              <w:rPr>
                <w:ins w:id="74" w:author="Ethan Hardin" w:date="2020-04-24T14:23:00Z"/>
              </w:rPr>
            </w:pPr>
            <w:commentRangeStart w:id="75"/>
            <w:ins w:id="76" w:author="Ethan Hardin" w:date="2020-04-24T14:23:00Z">
              <w:r>
                <w:t>&lt;&lt;</w:t>
              </w:r>
              <w:r>
                <w:t>4</w:t>
              </w:r>
              <w:r>
                <w:t>&gt;&gt;</w:t>
              </w:r>
              <w:commentRangeEnd w:id="75"/>
              <w:r>
                <w:rPr>
                  <w:rStyle w:val="CommentReference"/>
                </w:rPr>
                <w:commentReference w:id="75"/>
              </w:r>
            </w:ins>
          </w:p>
          <w:p w14:paraId="2301AD35" w14:textId="77777777" w:rsidR="00D6583A" w:rsidRDefault="00D6583A" w:rsidP="00D01732">
            <w:pPr>
              <w:rPr>
                <w:ins w:id="77" w:author="Ethan Hardin" w:date="2020-04-24T14:23:00Z"/>
              </w:rPr>
            </w:pPr>
          </w:p>
          <w:p w14:paraId="68EF66B5" w14:textId="52364D92" w:rsidR="00D6583A" w:rsidRDefault="00D6583A" w:rsidP="00D01732">
            <w:commentRangeStart w:id="78"/>
            <w:ins w:id="79" w:author="Ethan Hardin" w:date="2020-04-24T14:23:00Z">
              <w:r>
                <w:t>&lt;&lt;</w:t>
              </w:r>
              <w:r>
                <w:t>5</w:t>
              </w:r>
              <w:r>
                <w:t>&gt;&gt;</w:t>
              </w:r>
              <w:commentRangeEnd w:id="78"/>
              <w:r>
                <w:rPr>
                  <w:rStyle w:val="CommentReference"/>
                </w:rPr>
                <w:commentReference w:id="78"/>
              </w:r>
            </w:ins>
          </w:p>
        </w:tc>
        <w:tc>
          <w:tcPr>
            <w:tcW w:w="2270" w:type="dxa"/>
          </w:tcPr>
          <w:p w14:paraId="43441FB8" w14:textId="77777777" w:rsidR="0069321A" w:rsidRDefault="0069321A" w:rsidP="00D01732">
            <w:r>
              <w:t>OPERATOR ACTION</w:t>
            </w:r>
          </w:p>
          <w:p w14:paraId="2781BA40" w14:textId="77777777" w:rsidR="0069321A" w:rsidRDefault="0069321A" w:rsidP="00D01732"/>
          <w:p w14:paraId="54B502DC" w14:textId="47CEECC3" w:rsidR="0069321A" w:rsidRDefault="0069321A" w:rsidP="00D01732">
            <w:r>
              <w:t xml:space="preserve">Click on </w:t>
            </w:r>
            <w:r w:rsidR="00C32FED">
              <w:t>the index filter cell</w:t>
            </w:r>
            <w:r w:rsidR="005258B2">
              <w:t xml:space="preserve"> (cell directly beneath FIELD_SMALLINT)</w:t>
            </w:r>
          </w:p>
          <w:p w14:paraId="3F3B8E9C" w14:textId="77777777" w:rsidR="0069321A" w:rsidRDefault="0069321A" w:rsidP="00D01732"/>
          <w:p w14:paraId="6ADAC498" w14:textId="1A1BA315" w:rsidR="0069321A" w:rsidRDefault="005258B2" w:rsidP="00D01732">
            <w:r>
              <w:t>Type 10 into the cell</w:t>
            </w:r>
          </w:p>
          <w:p w14:paraId="44AFE0E6" w14:textId="2A53C028" w:rsidR="005258B2" w:rsidRDefault="005258B2" w:rsidP="00D01732"/>
          <w:p w14:paraId="759F6139" w14:textId="12019406" w:rsidR="005258B2" w:rsidRDefault="005258B2" w:rsidP="005258B2">
            <w:r>
              <w:t>Click on the index filter cell (cell directly beneath FIELD1_INTEGER)</w:t>
            </w:r>
          </w:p>
          <w:p w14:paraId="6198696B" w14:textId="2F111366" w:rsidR="005258B2" w:rsidRDefault="005258B2" w:rsidP="005258B2"/>
          <w:p w14:paraId="3D220E9D" w14:textId="737696C2" w:rsidR="005258B2" w:rsidRDefault="005258B2" w:rsidP="005258B2">
            <w:r>
              <w:t>Type 0 into the cell</w:t>
            </w:r>
          </w:p>
          <w:p w14:paraId="278273E9" w14:textId="52A5669E" w:rsidR="005258B2" w:rsidRDefault="005258B2" w:rsidP="005258B2"/>
          <w:p w14:paraId="2E5EA559" w14:textId="3335F811" w:rsidR="005258B2" w:rsidRDefault="005258B2" w:rsidP="005258B2">
            <w:r>
              <w:t>Press tab key</w:t>
            </w:r>
          </w:p>
          <w:p w14:paraId="69FF87E2" w14:textId="41806494" w:rsidR="005258B2" w:rsidRDefault="005258B2" w:rsidP="00D01732"/>
          <w:p w14:paraId="02E1F45D" w14:textId="77777777" w:rsidR="0069321A" w:rsidRDefault="0069321A" w:rsidP="005258B2"/>
        </w:tc>
        <w:tc>
          <w:tcPr>
            <w:tcW w:w="1754" w:type="dxa"/>
            <w:gridSpan w:val="3"/>
          </w:tcPr>
          <w:p w14:paraId="316853DA" w14:textId="77777777" w:rsidR="0069321A" w:rsidRDefault="0069321A" w:rsidP="00D01732">
            <w:r>
              <w:t>PURPOSE</w:t>
            </w:r>
          </w:p>
          <w:p w14:paraId="0A65914A" w14:textId="77777777" w:rsidR="0069321A" w:rsidRDefault="0069321A" w:rsidP="00D01732"/>
          <w:p w14:paraId="75838C1C" w14:textId="77777777" w:rsidR="0069321A" w:rsidRDefault="0069321A" w:rsidP="00D01732">
            <w:r>
              <w:t>Initial condition</w:t>
            </w:r>
          </w:p>
          <w:p w14:paraId="52A31245" w14:textId="77777777" w:rsidR="0069321A" w:rsidRDefault="0069321A" w:rsidP="00D01732"/>
          <w:p w14:paraId="1D61EE9C" w14:textId="77777777" w:rsidR="005258B2" w:rsidRDefault="005258B2" w:rsidP="00D01732"/>
          <w:p w14:paraId="443B1468" w14:textId="77777777" w:rsidR="005258B2" w:rsidRDefault="005258B2" w:rsidP="00D01732"/>
          <w:p w14:paraId="5500C3E5" w14:textId="510B940A" w:rsidR="0069321A" w:rsidRDefault="0069321A" w:rsidP="00D01732">
            <w:r>
              <w:t>Initial condition</w:t>
            </w:r>
          </w:p>
          <w:p w14:paraId="19681870" w14:textId="77777777" w:rsidR="0069321A" w:rsidRDefault="0069321A" w:rsidP="00D01732"/>
          <w:p w14:paraId="497E37E9" w14:textId="77777777" w:rsidR="0069321A" w:rsidRDefault="0069321A" w:rsidP="00D01732">
            <w:r>
              <w:t>Initial condition</w:t>
            </w:r>
          </w:p>
          <w:p w14:paraId="0A33BA78" w14:textId="77777777" w:rsidR="0069321A" w:rsidRDefault="0069321A" w:rsidP="00D01732"/>
          <w:p w14:paraId="7D853261" w14:textId="77777777" w:rsidR="0069321A" w:rsidRDefault="0069321A" w:rsidP="00D01732"/>
          <w:p w14:paraId="79EABA8E" w14:textId="77777777" w:rsidR="0069321A" w:rsidRDefault="0069321A" w:rsidP="00D01732"/>
          <w:p w14:paraId="3D03DB96" w14:textId="49852CF1" w:rsidR="0069321A" w:rsidRDefault="005258B2" w:rsidP="00D01732">
            <w:r>
              <w:t>S</w:t>
            </w:r>
            <w:r w:rsidR="0069321A">
              <w:t>tring</w:t>
            </w:r>
            <w:r>
              <w:t xml:space="preserve"> </w:t>
            </w:r>
            <w:r w:rsidR="0069321A">
              <w:t>to f</w:t>
            </w:r>
            <w:r>
              <w:t>ilter</w:t>
            </w:r>
          </w:p>
          <w:p w14:paraId="47FFF91B" w14:textId="77777777" w:rsidR="005258B2" w:rsidRDefault="005258B2" w:rsidP="00D01732"/>
          <w:p w14:paraId="580BE906" w14:textId="0576CB76" w:rsidR="0069321A" w:rsidRDefault="0069321A" w:rsidP="00D01732">
            <w:r>
              <w:t xml:space="preserve">Execute </w:t>
            </w:r>
            <w:r w:rsidR="005258B2">
              <w:t>filter</w:t>
            </w:r>
          </w:p>
        </w:tc>
        <w:tc>
          <w:tcPr>
            <w:tcW w:w="2159" w:type="dxa"/>
          </w:tcPr>
          <w:p w14:paraId="5BF77BB8" w14:textId="77777777" w:rsidR="0069321A" w:rsidRDefault="0069321A" w:rsidP="00D01732">
            <w:r>
              <w:t>EXEPCTED RESULTS</w:t>
            </w:r>
          </w:p>
          <w:p w14:paraId="40523B4E" w14:textId="77777777" w:rsidR="0069321A" w:rsidRDefault="0069321A" w:rsidP="00D01732"/>
          <w:p w14:paraId="6DA29E4F" w14:textId="77777777" w:rsidR="0069321A" w:rsidRDefault="0069321A" w:rsidP="00D01732"/>
          <w:p w14:paraId="2350F516" w14:textId="77777777" w:rsidR="005258B2" w:rsidRDefault="005258B2" w:rsidP="00D01732"/>
          <w:p w14:paraId="1F3333FA" w14:textId="77777777" w:rsidR="005258B2" w:rsidRDefault="005258B2" w:rsidP="00D01732"/>
          <w:p w14:paraId="49B7A7A4" w14:textId="77777777" w:rsidR="005258B2" w:rsidRDefault="005258B2" w:rsidP="00D01732"/>
          <w:p w14:paraId="50E3CE41" w14:textId="77777777" w:rsidR="005258B2" w:rsidRDefault="005258B2" w:rsidP="00D01732">
            <w:r>
              <w:t>10 remains in cell</w:t>
            </w:r>
          </w:p>
          <w:p w14:paraId="30D24B43" w14:textId="77777777" w:rsidR="005258B2" w:rsidRDefault="005258B2" w:rsidP="00D01732"/>
          <w:p w14:paraId="61FDC14C" w14:textId="77777777" w:rsidR="005258B2" w:rsidRDefault="005258B2" w:rsidP="00D01732"/>
          <w:p w14:paraId="55C19C46" w14:textId="77777777" w:rsidR="005258B2" w:rsidRDefault="005258B2" w:rsidP="00D01732"/>
          <w:p w14:paraId="11580F00" w14:textId="77777777" w:rsidR="005258B2" w:rsidRDefault="005258B2" w:rsidP="00D01732"/>
          <w:p w14:paraId="27563C06" w14:textId="77777777" w:rsidR="005258B2" w:rsidRDefault="005258B2" w:rsidP="00D01732"/>
          <w:p w14:paraId="27920D73" w14:textId="77777777" w:rsidR="005258B2" w:rsidRDefault="005258B2" w:rsidP="00D01732">
            <w:r>
              <w:t>0 remains in cell</w:t>
            </w:r>
          </w:p>
          <w:p w14:paraId="0211109F" w14:textId="77777777" w:rsidR="005258B2" w:rsidRDefault="005258B2" w:rsidP="00D01732"/>
          <w:p w14:paraId="5CBC82D2" w14:textId="550F09B8" w:rsidR="005258B2" w:rsidRDefault="005258B2" w:rsidP="00D01732">
            <w:r>
              <w:t>5 results are displayed with 10 in the column operator specified 10 as the filter and 0 for the other column</w:t>
            </w:r>
          </w:p>
          <w:p w14:paraId="087BDDDA" w14:textId="77777777" w:rsidR="005258B2" w:rsidRDefault="005258B2" w:rsidP="00D01732"/>
          <w:p w14:paraId="37C82316" w14:textId="77777777" w:rsidR="005258B2" w:rsidRDefault="005258B2" w:rsidP="00D01732"/>
          <w:p w14:paraId="118E8150" w14:textId="12FABA42" w:rsidR="005258B2" w:rsidRDefault="005258B2" w:rsidP="00D01732"/>
        </w:tc>
        <w:tc>
          <w:tcPr>
            <w:tcW w:w="1812" w:type="dxa"/>
          </w:tcPr>
          <w:p w14:paraId="2303A42B" w14:textId="77777777" w:rsidR="0069321A" w:rsidRDefault="0069321A" w:rsidP="00D01732">
            <w:r>
              <w:t>COMMENTS</w:t>
            </w:r>
          </w:p>
          <w:p w14:paraId="5DBDD1BF" w14:textId="77777777" w:rsidR="0069321A" w:rsidRDefault="0069321A" w:rsidP="00D01732"/>
          <w:p w14:paraId="56247B34" w14:textId="77777777" w:rsidR="0069321A" w:rsidRDefault="0069321A" w:rsidP="00D01732"/>
        </w:tc>
      </w:tr>
      <w:tr w:rsidR="0069321A" w14:paraId="0A064383" w14:textId="77777777" w:rsidTr="0069321A">
        <w:trPr>
          <w:trHeight w:val="1250"/>
        </w:trPr>
        <w:tc>
          <w:tcPr>
            <w:tcW w:w="8990" w:type="dxa"/>
            <w:gridSpan w:val="7"/>
            <w:tcBorders>
              <w:bottom w:val="single" w:sz="4" w:space="0" w:color="auto"/>
            </w:tcBorders>
          </w:tcPr>
          <w:p w14:paraId="5C2B73CC" w14:textId="6655ECDB" w:rsidR="0069321A" w:rsidRDefault="0069321A" w:rsidP="00D01732">
            <w:r>
              <w:t xml:space="preserve">Concluding Remarks: </w:t>
            </w:r>
            <w:r w:rsidR="005258B2">
              <w:t>Passed</w:t>
            </w:r>
          </w:p>
        </w:tc>
      </w:tr>
      <w:tr w:rsidR="0069321A" w14:paraId="06F5564C" w14:textId="77777777" w:rsidTr="0069321A">
        <w:trPr>
          <w:trHeight w:val="98"/>
        </w:trPr>
        <w:tc>
          <w:tcPr>
            <w:tcW w:w="4500" w:type="dxa"/>
            <w:gridSpan w:val="3"/>
          </w:tcPr>
          <w:p w14:paraId="2D58A95F" w14:textId="77777777" w:rsidR="0069321A" w:rsidRDefault="0069321A" w:rsidP="00D01732">
            <w:r>
              <w:t xml:space="preserve">Testing Team: </w:t>
            </w:r>
          </w:p>
          <w:p w14:paraId="3D665E81" w14:textId="77777777" w:rsidR="0069321A" w:rsidRDefault="0069321A" w:rsidP="00D01732">
            <w:r>
              <w:t>Ethan Hardin</w:t>
            </w:r>
          </w:p>
        </w:tc>
        <w:tc>
          <w:tcPr>
            <w:tcW w:w="4490" w:type="dxa"/>
            <w:gridSpan w:val="4"/>
          </w:tcPr>
          <w:p w14:paraId="1B444F29" w14:textId="77777777" w:rsidR="0069321A" w:rsidRDefault="0069321A" w:rsidP="00D01732">
            <w:r>
              <w:t>Date Completed:</w:t>
            </w:r>
          </w:p>
          <w:p w14:paraId="269D98A2" w14:textId="5A17A32B" w:rsidR="0069321A" w:rsidRDefault="0069321A" w:rsidP="00D01732">
            <w:r>
              <w:t>4/1</w:t>
            </w:r>
            <w:r w:rsidR="005258B2">
              <w:t>5</w:t>
            </w:r>
            <w:r>
              <w:t>/2020</w:t>
            </w:r>
          </w:p>
        </w:tc>
      </w:tr>
    </w:tbl>
    <w:p w14:paraId="6594377D" w14:textId="5E1A6D0D" w:rsidR="00D6583A" w:rsidRDefault="00D6583A" w:rsidP="00D6583A">
      <w:pPr>
        <w:pStyle w:val="Heading2"/>
        <w:numPr>
          <w:ilvl w:val="0"/>
          <w:numId w:val="0"/>
        </w:numPr>
        <w:ind w:left="720" w:hanging="720"/>
      </w:pPr>
      <w:bookmarkStart w:id="80" w:name="_Toc38630290"/>
    </w:p>
    <w:p w14:paraId="36D681E3" w14:textId="5E41A619" w:rsidR="00D6583A" w:rsidRDefault="00D6583A" w:rsidP="00D6583A"/>
    <w:p w14:paraId="178DF59C" w14:textId="3C14240F" w:rsidR="00D6583A" w:rsidRDefault="00D6583A" w:rsidP="00D6583A"/>
    <w:p w14:paraId="6BB82ABD" w14:textId="134C85F4" w:rsidR="00D6583A" w:rsidRDefault="00D6583A" w:rsidP="00D6583A"/>
    <w:p w14:paraId="18BAD994" w14:textId="5339BF75" w:rsidR="00D6583A" w:rsidRDefault="00D6583A" w:rsidP="00D6583A"/>
    <w:p w14:paraId="6972CA49" w14:textId="73C74A1A" w:rsidR="00D6583A" w:rsidRDefault="00D6583A" w:rsidP="00D6583A"/>
    <w:p w14:paraId="3F72C3C0" w14:textId="30CC83C7" w:rsidR="00D6583A" w:rsidRDefault="00D6583A" w:rsidP="00D6583A"/>
    <w:p w14:paraId="30E839C4" w14:textId="77777777" w:rsidR="00D6583A" w:rsidRPr="00D6583A" w:rsidRDefault="00D6583A" w:rsidP="00D6583A"/>
    <w:p w14:paraId="0E4A679D" w14:textId="022198F2" w:rsidR="0069321A" w:rsidRDefault="0069321A" w:rsidP="0069321A">
      <w:pPr>
        <w:pStyle w:val="Heading2"/>
      </w:pPr>
      <w:r>
        <w:lastRenderedPageBreak/>
        <w:t>Test &lt;&lt;</w:t>
      </w:r>
      <w:r w:rsidR="005258B2">
        <w:t>Filter2</w:t>
      </w:r>
      <w:r>
        <w:t>&gt;&gt;</w:t>
      </w:r>
      <w:bookmarkEnd w:id="80"/>
    </w:p>
    <w:p w14:paraId="5775BB9D" w14:textId="77777777" w:rsidR="0069321A" w:rsidRDefault="0069321A" w:rsidP="0069321A"/>
    <w:p w14:paraId="5AAB5E1C" w14:textId="1B16344E" w:rsidR="0069321A" w:rsidRPr="00B34944" w:rsidRDefault="0069321A" w:rsidP="0069321A">
      <w:r w:rsidRPr="00B34944">
        <w:rPr>
          <w:b/>
          <w:bCs/>
        </w:rPr>
        <w:t xml:space="preserve">Objective: </w:t>
      </w:r>
      <w:r w:rsidR="008D2C19">
        <w:rPr>
          <w:bCs/>
        </w:rPr>
        <w:t>Filter</w:t>
      </w:r>
      <w:r w:rsidRPr="00B00655">
        <w:rPr>
          <w:bCs/>
        </w:rPr>
        <w:t xml:space="preserve"> </w:t>
      </w:r>
      <w:r>
        <w:rPr>
          <w:bCs/>
        </w:rPr>
        <w:t>strings</w:t>
      </w:r>
    </w:p>
    <w:p w14:paraId="6AB65C8D" w14:textId="1DBDA83D" w:rsidR="0069321A" w:rsidRDefault="0069321A" w:rsidP="0069321A">
      <w:r w:rsidRPr="00B34944">
        <w:rPr>
          <w:b/>
          <w:bCs/>
        </w:rPr>
        <w:t>Notes:</w:t>
      </w:r>
      <w:r w:rsidRPr="00B34944">
        <w:t xml:space="preserve"> </w:t>
      </w:r>
      <w:r>
        <w:t>Find cells that</w:t>
      </w:r>
      <w:r w:rsidR="008D2C19">
        <w:t xml:space="preserve"> pass the </w:t>
      </w:r>
      <w:r w:rsidR="00201877">
        <w:t>OR filter given criteria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2"/>
        <w:gridCol w:w="2253"/>
        <w:gridCol w:w="1165"/>
        <w:gridCol w:w="12"/>
        <w:gridCol w:w="449"/>
        <w:gridCol w:w="2017"/>
        <w:gridCol w:w="1722"/>
      </w:tblGrid>
      <w:tr w:rsidR="0069321A" w14:paraId="33E7098A" w14:textId="77777777" w:rsidTr="0069321A">
        <w:trPr>
          <w:cantSplit/>
          <w:trHeight w:val="300"/>
        </w:trPr>
        <w:tc>
          <w:tcPr>
            <w:tcW w:w="4512" w:type="dxa"/>
            <w:gridSpan w:val="4"/>
          </w:tcPr>
          <w:p w14:paraId="7109797E" w14:textId="70F99B7F" w:rsidR="0069321A" w:rsidRDefault="0069321A" w:rsidP="00D01732">
            <w:r>
              <w:t>Test No.: &lt;&lt;</w:t>
            </w:r>
            <w:r w:rsidR="008D2C19">
              <w:t>Filter2</w:t>
            </w:r>
            <w:r>
              <w:t>&gt;&gt;</w:t>
            </w:r>
          </w:p>
        </w:tc>
        <w:tc>
          <w:tcPr>
            <w:tcW w:w="4478" w:type="dxa"/>
            <w:gridSpan w:val="3"/>
          </w:tcPr>
          <w:p w14:paraId="1386C2AC" w14:textId="77777777" w:rsidR="0069321A" w:rsidRDefault="0069321A" w:rsidP="00D01732">
            <w:r>
              <w:t>Current Status: &lt;&lt; Passed &gt;&gt;</w:t>
            </w:r>
          </w:p>
        </w:tc>
      </w:tr>
      <w:tr w:rsidR="0069321A" w14:paraId="19E469CE" w14:textId="77777777" w:rsidTr="0069321A">
        <w:trPr>
          <w:cantSplit/>
          <w:trHeight w:val="300"/>
        </w:trPr>
        <w:tc>
          <w:tcPr>
            <w:tcW w:w="8990" w:type="dxa"/>
            <w:gridSpan w:val="7"/>
          </w:tcPr>
          <w:p w14:paraId="4165D0CB" w14:textId="360F310E" w:rsidR="0069321A" w:rsidRPr="00E47986" w:rsidRDefault="0069321A" w:rsidP="00D01732">
            <w:r w:rsidRPr="00E47986">
              <w:t xml:space="preserve">Test title:  </w:t>
            </w:r>
            <w:r w:rsidR="008D2C19">
              <w:t>Filter for</w:t>
            </w:r>
            <w:r>
              <w:t xml:space="preserve"> strings regardless of substring status in cells, column, or case sensitivity</w:t>
            </w:r>
            <w:r w:rsidR="00D160ED">
              <w:t xml:space="preserve"> using OR filter.</w:t>
            </w:r>
          </w:p>
          <w:p w14:paraId="7A07D788" w14:textId="77777777" w:rsidR="0069321A" w:rsidRPr="00E47986" w:rsidRDefault="0069321A" w:rsidP="00D01732"/>
        </w:tc>
      </w:tr>
      <w:tr w:rsidR="0069321A" w14:paraId="21BEE7C1" w14:textId="77777777" w:rsidTr="0069321A">
        <w:trPr>
          <w:cantSplit/>
          <w:trHeight w:val="1070"/>
        </w:trPr>
        <w:tc>
          <w:tcPr>
            <w:tcW w:w="8990" w:type="dxa"/>
            <w:gridSpan w:val="7"/>
          </w:tcPr>
          <w:p w14:paraId="6ABBBECD" w14:textId="77777777" w:rsidR="0069321A" w:rsidRDefault="0069321A" w:rsidP="00D01732">
            <w:r w:rsidRPr="00E47986">
              <w:t xml:space="preserve">Testing approach: </w:t>
            </w:r>
            <w:r>
              <w:t>Ensure proper results from manual testing by following the GUI. This is a high priority.</w:t>
            </w:r>
          </w:p>
          <w:p w14:paraId="3F93BCCD" w14:textId="29AB80F7" w:rsidR="0069321A" w:rsidRPr="00E47986" w:rsidRDefault="0069321A" w:rsidP="00D01732">
            <w:r>
              <w:t xml:space="preserve">Precondition: Operator has run the dbEdit.jar file, opened the database file (TEST_DB.xml), and selected the </w:t>
            </w:r>
            <w:r w:rsidR="008D2C19">
              <w:t>Constraint</w:t>
            </w:r>
            <w:r>
              <w:t xml:space="preserve"> Table to view.</w:t>
            </w:r>
            <w:r w:rsidR="00201877">
              <w:t xml:space="preserve"> OR Filter enabled</w:t>
            </w:r>
          </w:p>
        </w:tc>
      </w:tr>
      <w:tr w:rsidR="0069321A" w14:paraId="25CA53C9" w14:textId="77777777" w:rsidTr="0069321A">
        <w:trPr>
          <w:cantSplit/>
          <w:trHeight w:val="4130"/>
        </w:trPr>
        <w:tc>
          <w:tcPr>
            <w:tcW w:w="995" w:type="dxa"/>
          </w:tcPr>
          <w:p w14:paraId="33CDA471" w14:textId="77777777" w:rsidR="0069321A" w:rsidRDefault="0069321A" w:rsidP="00D01732">
            <w:r>
              <w:t>STEP</w:t>
            </w:r>
          </w:p>
          <w:p w14:paraId="732A47E8" w14:textId="77777777" w:rsidR="0069321A" w:rsidRDefault="0069321A" w:rsidP="00D01732"/>
          <w:p w14:paraId="70C7E30B" w14:textId="77777777" w:rsidR="0069321A" w:rsidRDefault="0069321A" w:rsidP="00D01732">
            <w:commentRangeStart w:id="81"/>
            <w:r>
              <w:t>&lt;&lt;</w:t>
            </w:r>
            <w:r w:rsidR="00BE201D">
              <w:t>1</w:t>
            </w:r>
            <w:r>
              <w:t>&gt;&gt;</w:t>
            </w:r>
            <w:commentRangeEnd w:id="81"/>
            <w:r w:rsidR="007151A8">
              <w:rPr>
                <w:rStyle w:val="CommentReference"/>
              </w:rPr>
              <w:commentReference w:id="81"/>
            </w:r>
          </w:p>
          <w:p w14:paraId="1448F0AE" w14:textId="77777777" w:rsidR="00BE201D" w:rsidRDefault="00BE201D" w:rsidP="00D01732"/>
          <w:p w14:paraId="11436209" w14:textId="77777777" w:rsidR="00BE201D" w:rsidRDefault="00BE201D" w:rsidP="00D01732"/>
          <w:p w14:paraId="6EA17253" w14:textId="77777777" w:rsidR="00BE201D" w:rsidRDefault="00BE201D" w:rsidP="00D01732"/>
          <w:p w14:paraId="55DC071E" w14:textId="77777777" w:rsidR="00BE201D" w:rsidRDefault="00BE201D" w:rsidP="00D01732"/>
          <w:p w14:paraId="193BA6C6" w14:textId="77777777" w:rsidR="00BE201D" w:rsidRDefault="00BE201D" w:rsidP="00D01732"/>
          <w:p w14:paraId="3D087561" w14:textId="31A0E3EC" w:rsidR="00BE201D" w:rsidRDefault="00BE201D" w:rsidP="00D01732">
            <w:commentRangeStart w:id="82"/>
            <w:r>
              <w:t>&lt;&lt;</w:t>
            </w:r>
            <w:r>
              <w:t>2</w:t>
            </w:r>
            <w:r>
              <w:t>&gt;&gt;</w:t>
            </w:r>
            <w:commentRangeEnd w:id="82"/>
            <w:r>
              <w:rPr>
                <w:rStyle w:val="CommentReference"/>
              </w:rPr>
              <w:commentReference w:id="82"/>
            </w:r>
          </w:p>
          <w:p w14:paraId="79F0427A" w14:textId="77777777" w:rsidR="00BE201D" w:rsidRDefault="00BE201D" w:rsidP="00D01732"/>
          <w:p w14:paraId="763E43D7" w14:textId="77777777" w:rsidR="00BE201D" w:rsidRDefault="00BE201D" w:rsidP="00D01732"/>
          <w:p w14:paraId="6582B884" w14:textId="405B07D5" w:rsidR="00BE201D" w:rsidRDefault="00BE201D" w:rsidP="00D01732">
            <w:commentRangeStart w:id="83"/>
            <w:r>
              <w:t>&lt;&lt;</w:t>
            </w:r>
            <w:r>
              <w:t>3</w:t>
            </w:r>
            <w:r>
              <w:t>&gt;&gt;</w:t>
            </w:r>
            <w:commentRangeEnd w:id="83"/>
            <w:r>
              <w:rPr>
                <w:rStyle w:val="CommentReference"/>
              </w:rPr>
              <w:commentReference w:id="83"/>
            </w:r>
          </w:p>
          <w:p w14:paraId="4CD341FE" w14:textId="77777777" w:rsidR="00BE201D" w:rsidRDefault="00BE201D" w:rsidP="00D01732"/>
          <w:p w14:paraId="5523FE51" w14:textId="77777777" w:rsidR="00BE201D" w:rsidRDefault="00BE201D" w:rsidP="00D01732"/>
          <w:p w14:paraId="165BFB0F" w14:textId="77777777" w:rsidR="00BE201D" w:rsidRDefault="00BE201D" w:rsidP="00D01732"/>
          <w:p w14:paraId="6547994A" w14:textId="77777777" w:rsidR="00BE201D" w:rsidRDefault="00BE201D" w:rsidP="00D01732"/>
          <w:p w14:paraId="374BE5FC" w14:textId="141207D4" w:rsidR="00BE201D" w:rsidRDefault="00BE201D" w:rsidP="00D01732">
            <w:commentRangeStart w:id="84"/>
            <w:r>
              <w:t>&lt;&lt;</w:t>
            </w:r>
            <w:r>
              <w:t>4</w:t>
            </w:r>
            <w:r>
              <w:t>&gt;&gt;</w:t>
            </w:r>
            <w:commentRangeEnd w:id="84"/>
            <w:r>
              <w:rPr>
                <w:rStyle w:val="CommentReference"/>
              </w:rPr>
              <w:commentReference w:id="84"/>
            </w:r>
          </w:p>
          <w:p w14:paraId="4C522AB3" w14:textId="77777777" w:rsidR="00BE201D" w:rsidRDefault="00BE201D" w:rsidP="00D01732"/>
          <w:p w14:paraId="46B8D6ED" w14:textId="77777777" w:rsidR="00BE201D" w:rsidRDefault="00BE201D" w:rsidP="00D01732"/>
          <w:p w14:paraId="38158CB6" w14:textId="613E29DA" w:rsidR="00BE201D" w:rsidRDefault="00BE201D" w:rsidP="00D01732">
            <w:commentRangeStart w:id="85"/>
            <w:r>
              <w:t>&lt;&lt;</w:t>
            </w:r>
            <w:r>
              <w:t>5</w:t>
            </w:r>
            <w:bookmarkStart w:id="86" w:name="_GoBack"/>
            <w:bookmarkEnd w:id="86"/>
            <w:r>
              <w:t>&gt;&gt;</w:t>
            </w:r>
            <w:commentRangeEnd w:id="85"/>
            <w:r>
              <w:rPr>
                <w:rStyle w:val="CommentReference"/>
              </w:rPr>
              <w:commentReference w:id="85"/>
            </w:r>
          </w:p>
        </w:tc>
        <w:tc>
          <w:tcPr>
            <w:tcW w:w="2270" w:type="dxa"/>
          </w:tcPr>
          <w:p w14:paraId="2DC3FEA8" w14:textId="77777777" w:rsidR="0069321A" w:rsidRDefault="0069321A" w:rsidP="00D01732">
            <w:r>
              <w:t>OPERATOR ACTION</w:t>
            </w:r>
          </w:p>
          <w:p w14:paraId="530D3305" w14:textId="77777777" w:rsidR="0069321A" w:rsidRDefault="0069321A" w:rsidP="00D01732"/>
          <w:p w14:paraId="5FA736F5" w14:textId="7FC0B9D5" w:rsidR="008D2C19" w:rsidRDefault="008D2C19" w:rsidP="008D2C19">
            <w:r>
              <w:t>Click on t</w:t>
            </w:r>
            <w:r w:rsidR="00201877">
              <w:t>he RESTRICTION_TYPE</w:t>
            </w:r>
            <w:r>
              <w:t xml:space="preserve"> filter cell (cell directly beneath </w:t>
            </w:r>
            <w:r w:rsidR="00201877">
              <w:t>RESTRICTION_TYPE</w:t>
            </w:r>
            <w:r>
              <w:t>)</w:t>
            </w:r>
          </w:p>
          <w:p w14:paraId="2CF44ADE" w14:textId="77777777" w:rsidR="008D2C19" w:rsidRDefault="008D2C19" w:rsidP="008D2C19"/>
          <w:p w14:paraId="32E8F5C6" w14:textId="7CD601F8" w:rsidR="008D2C19" w:rsidRDefault="008D2C19" w:rsidP="008D2C19">
            <w:r>
              <w:t xml:space="preserve">Type </w:t>
            </w:r>
            <w:r w:rsidR="00201877">
              <w:t>RESTRICTED</w:t>
            </w:r>
            <w:r>
              <w:t xml:space="preserve"> into the cell</w:t>
            </w:r>
          </w:p>
          <w:p w14:paraId="2E297F94" w14:textId="77777777" w:rsidR="008D2C19" w:rsidRDefault="008D2C19" w:rsidP="008D2C19"/>
          <w:p w14:paraId="091011A8" w14:textId="51AC52E9" w:rsidR="008D2C19" w:rsidRDefault="008D2C19" w:rsidP="008D2C19">
            <w:r>
              <w:t>Click on the ATTENTION1 filter cell (cell directly beneath ATTENTION1)</w:t>
            </w:r>
          </w:p>
          <w:p w14:paraId="4882190C" w14:textId="77777777" w:rsidR="008D2C19" w:rsidRDefault="008D2C19" w:rsidP="008D2C19"/>
          <w:p w14:paraId="4207B1FB" w14:textId="43BD64C8" w:rsidR="008D2C19" w:rsidRDefault="008D2C19" w:rsidP="008D2C19">
            <w:r>
              <w:t xml:space="preserve">Type </w:t>
            </w:r>
            <w:r w:rsidR="00201877">
              <w:t>CORRECT</w:t>
            </w:r>
            <w:r>
              <w:t xml:space="preserve"> into the cell</w:t>
            </w:r>
          </w:p>
          <w:p w14:paraId="3C43D51B" w14:textId="77777777" w:rsidR="008D2C19" w:rsidRDefault="008D2C19" w:rsidP="008D2C19"/>
          <w:p w14:paraId="11534E5E" w14:textId="77777777" w:rsidR="008D2C19" w:rsidRDefault="008D2C19" w:rsidP="008D2C19">
            <w:r>
              <w:t>Press tab key</w:t>
            </w:r>
          </w:p>
          <w:p w14:paraId="3245F874" w14:textId="77777777" w:rsidR="0069321A" w:rsidRDefault="0069321A" w:rsidP="00D01732"/>
        </w:tc>
        <w:tc>
          <w:tcPr>
            <w:tcW w:w="1754" w:type="dxa"/>
            <w:gridSpan w:val="3"/>
          </w:tcPr>
          <w:p w14:paraId="41594C56" w14:textId="77777777" w:rsidR="0069321A" w:rsidRDefault="0069321A" w:rsidP="00D01732">
            <w:r>
              <w:t>PURPOSE</w:t>
            </w:r>
          </w:p>
          <w:p w14:paraId="19D2630D" w14:textId="77777777" w:rsidR="0069321A" w:rsidRDefault="0069321A" w:rsidP="00D01732"/>
          <w:p w14:paraId="372E9B1A" w14:textId="77777777" w:rsidR="0069321A" w:rsidRDefault="0069321A" w:rsidP="00D01732">
            <w:r>
              <w:t>Initial condition</w:t>
            </w:r>
          </w:p>
          <w:p w14:paraId="120102D3" w14:textId="77777777" w:rsidR="0069321A" w:rsidRDefault="0069321A" w:rsidP="00D01732"/>
          <w:p w14:paraId="1AF48F8D" w14:textId="77777777" w:rsidR="008D2C19" w:rsidRDefault="008D2C19" w:rsidP="00D01732"/>
          <w:p w14:paraId="6732D0A9" w14:textId="77777777" w:rsidR="008D2C19" w:rsidRDefault="008D2C19" w:rsidP="00D01732"/>
          <w:p w14:paraId="5E482AC2" w14:textId="77777777" w:rsidR="008D2C19" w:rsidRDefault="008D2C19" w:rsidP="00D01732"/>
          <w:p w14:paraId="00F53204" w14:textId="77777777" w:rsidR="00201877" w:rsidRDefault="00201877" w:rsidP="00D01732"/>
          <w:p w14:paraId="4BD60BFA" w14:textId="54349998" w:rsidR="0069321A" w:rsidRDefault="0069321A" w:rsidP="00D01732">
            <w:r>
              <w:t>Initial condition</w:t>
            </w:r>
          </w:p>
          <w:p w14:paraId="6D965FEB" w14:textId="77777777" w:rsidR="0069321A" w:rsidRDefault="0069321A" w:rsidP="00D01732"/>
          <w:p w14:paraId="3CEA9C01" w14:textId="77777777" w:rsidR="0069321A" w:rsidRDefault="0069321A" w:rsidP="00D01732">
            <w:r>
              <w:t>Initial condition</w:t>
            </w:r>
          </w:p>
          <w:p w14:paraId="0F6F9FEB" w14:textId="77777777" w:rsidR="0069321A" w:rsidRDefault="0069321A" w:rsidP="00D01732"/>
          <w:p w14:paraId="4856ADC6" w14:textId="77777777" w:rsidR="0069321A" w:rsidRDefault="0069321A" w:rsidP="00D01732"/>
          <w:p w14:paraId="40554FA2" w14:textId="77777777" w:rsidR="0069321A" w:rsidRDefault="0069321A" w:rsidP="00D01732"/>
          <w:p w14:paraId="597C0344" w14:textId="77777777" w:rsidR="008D2C19" w:rsidRDefault="008D2C19" w:rsidP="00D01732"/>
          <w:p w14:paraId="136AD580" w14:textId="77777777" w:rsidR="004E7DC9" w:rsidRDefault="004E7DC9" w:rsidP="00D01732"/>
          <w:p w14:paraId="23DCD75D" w14:textId="6583FC16" w:rsidR="0069321A" w:rsidRDefault="0069321A" w:rsidP="00D01732">
            <w:r>
              <w:t>Search string to find</w:t>
            </w:r>
          </w:p>
          <w:p w14:paraId="6B01E9A2" w14:textId="77777777" w:rsidR="008D2C19" w:rsidRDefault="008D2C19" w:rsidP="00D01732"/>
          <w:p w14:paraId="6A3ED8A2" w14:textId="05961DCD" w:rsidR="0069321A" w:rsidRDefault="0069321A" w:rsidP="00D01732">
            <w:r>
              <w:t>Execute search</w:t>
            </w:r>
          </w:p>
        </w:tc>
        <w:tc>
          <w:tcPr>
            <w:tcW w:w="2159" w:type="dxa"/>
          </w:tcPr>
          <w:p w14:paraId="0809B47E" w14:textId="77777777" w:rsidR="0069321A" w:rsidRDefault="0069321A" w:rsidP="00D01732">
            <w:r>
              <w:t>EXEPCTED RESULTS</w:t>
            </w:r>
          </w:p>
          <w:p w14:paraId="775DFFFD" w14:textId="77777777" w:rsidR="0069321A" w:rsidRDefault="0069321A" w:rsidP="00D01732"/>
          <w:p w14:paraId="40F9D140" w14:textId="77777777" w:rsidR="0069321A" w:rsidRDefault="0069321A" w:rsidP="008D2C19"/>
          <w:p w14:paraId="2BC26F42" w14:textId="77777777" w:rsidR="008D2C19" w:rsidRDefault="008D2C19" w:rsidP="008D2C19"/>
          <w:p w14:paraId="09ABE407" w14:textId="77777777" w:rsidR="008D2C19" w:rsidRDefault="008D2C19" w:rsidP="008D2C19"/>
          <w:p w14:paraId="12B70DEF" w14:textId="77777777" w:rsidR="008D2C19" w:rsidRDefault="008D2C19" w:rsidP="008D2C19"/>
          <w:p w14:paraId="3A4ED160" w14:textId="77777777" w:rsidR="008D2C19" w:rsidRDefault="008D2C19" w:rsidP="008D2C19"/>
          <w:p w14:paraId="2D37E40D" w14:textId="77777777" w:rsidR="00201877" w:rsidRDefault="00201877" w:rsidP="008D2C19"/>
          <w:p w14:paraId="305BE60C" w14:textId="478AE532" w:rsidR="008D2C19" w:rsidRDefault="00201877" w:rsidP="008D2C19">
            <w:r>
              <w:t xml:space="preserve">RESTRICTED </w:t>
            </w:r>
            <w:r w:rsidR="008D2C19">
              <w:t>remains in cell</w:t>
            </w:r>
          </w:p>
          <w:p w14:paraId="03F27D61" w14:textId="77777777" w:rsidR="008D2C19" w:rsidRDefault="008D2C19" w:rsidP="008D2C19"/>
          <w:p w14:paraId="62D2E171" w14:textId="77777777" w:rsidR="008D2C19" w:rsidRDefault="008D2C19" w:rsidP="008D2C19"/>
          <w:p w14:paraId="0AD5A5AC" w14:textId="77777777" w:rsidR="008D2C19" w:rsidRDefault="008D2C19" w:rsidP="008D2C19"/>
          <w:p w14:paraId="05217782" w14:textId="77777777" w:rsidR="008D2C19" w:rsidRDefault="008D2C19" w:rsidP="008D2C19"/>
          <w:p w14:paraId="43DED844" w14:textId="77777777" w:rsidR="008D2C19" w:rsidRDefault="008D2C19" w:rsidP="008D2C19"/>
          <w:p w14:paraId="0B741C73" w14:textId="77777777" w:rsidR="00201877" w:rsidRDefault="00201877" w:rsidP="008D2C19"/>
          <w:p w14:paraId="755CD351" w14:textId="5A63FC84" w:rsidR="008D2C19" w:rsidRDefault="00201877" w:rsidP="008D2C19">
            <w:r>
              <w:t>CORRECT</w:t>
            </w:r>
            <w:r w:rsidR="008D2C19">
              <w:t xml:space="preserve"> remains in cell</w:t>
            </w:r>
          </w:p>
          <w:p w14:paraId="46EB0DC9" w14:textId="77777777" w:rsidR="008D2C19" w:rsidRDefault="008D2C19" w:rsidP="008D2C19"/>
          <w:p w14:paraId="47B41495" w14:textId="77777777" w:rsidR="008D2C19" w:rsidRDefault="008D2C19" w:rsidP="008D2C19"/>
          <w:p w14:paraId="7206121F" w14:textId="3BBC5211" w:rsidR="008D2C19" w:rsidRDefault="004E7DC9" w:rsidP="008D2C19">
            <w:r>
              <w:t>8</w:t>
            </w:r>
            <w:r w:rsidR="008D2C19">
              <w:t xml:space="preserve"> results are shown that match the column filter criteria</w:t>
            </w:r>
          </w:p>
        </w:tc>
        <w:tc>
          <w:tcPr>
            <w:tcW w:w="1812" w:type="dxa"/>
          </w:tcPr>
          <w:p w14:paraId="6DF21D67" w14:textId="77777777" w:rsidR="0069321A" w:rsidRDefault="0069321A" w:rsidP="00D01732">
            <w:r>
              <w:t>COMMENTS</w:t>
            </w:r>
          </w:p>
          <w:p w14:paraId="7C5EF937" w14:textId="77777777" w:rsidR="0069321A" w:rsidRDefault="0069321A" w:rsidP="00D01732"/>
          <w:p w14:paraId="135D7711" w14:textId="77777777" w:rsidR="0069321A" w:rsidRDefault="0069321A" w:rsidP="00D01732"/>
          <w:p w14:paraId="3335A1EC" w14:textId="77777777" w:rsidR="008D2C19" w:rsidRDefault="008D2C19" w:rsidP="00D01732"/>
          <w:p w14:paraId="0D0D4C92" w14:textId="77777777" w:rsidR="008D2C19" w:rsidRDefault="008D2C19" w:rsidP="00D01732"/>
          <w:p w14:paraId="5B2B5119" w14:textId="77777777" w:rsidR="008D2C19" w:rsidRDefault="008D2C19" w:rsidP="00D01732"/>
          <w:p w14:paraId="6582E14F" w14:textId="77777777" w:rsidR="008D2C19" w:rsidRDefault="008D2C19" w:rsidP="00D01732"/>
          <w:p w14:paraId="2BADEC25" w14:textId="77777777" w:rsidR="008D2C19" w:rsidRDefault="008D2C19" w:rsidP="00D01732"/>
          <w:p w14:paraId="71A5C34D" w14:textId="77777777" w:rsidR="008D2C19" w:rsidRDefault="008D2C19" w:rsidP="00D01732"/>
          <w:p w14:paraId="2ECDC195" w14:textId="77777777" w:rsidR="008D2C19" w:rsidRDefault="008D2C19" w:rsidP="00D01732"/>
          <w:p w14:paraId="5618591C" w14:textId="77777777" w:rsidR="008D2C19" w:rsidRDefault="008D2C19" w:rsidP="00D01732"/>
          <w:p w14:paraId="728BB9BE" w14:textId="77777777" w:rsidR="008D2C19" w:rsidRDefault="008D2C19" w:rsidP="00D01732"/>
          <w:p w14:paraId="3B88E54E" w14:textId="77777777" w:rsidR="008D2C19" w:rsidRDefault="008D2C19" w:rsidP="00D01732"/>
          <w:p w14:paraId="42BE76BE" w14:textId="77777777" w:rsidR="008D2C19" w:rsidRDefault="008D2C19" w:rsidP="00D01732"/>
          <w:p w14:paraId="45FAEE17" w14:textId="77777777" w:rsidR="008D2C19" w:rsidRDefault="008D2C19" w:rsidP="00D01732"/>
          <w:p w14:paraId="2397EC18" w14:textId="77777777" w:rsidR="00D160ED" w:rsidRDefault="00D160ED" w:rsidP="00D01732"/>
          <w:p w14:paraId="628BBC79" w14:textId="468CD36E" w:rsidR="00D160ED" w:rsidRDefault="00D160ED" w:rsidP="00D01732"/>
        </w:tc>
      </w:tr>
      <w:tr w:rsidR="0069321A" w14:paraId="51DEB68D" w14:textId="77777777" w:rsidTr="0069321A">
        <w:trPr>
          <w:trHeight w:val="1250"/>
        </w:trPr>
        <w:tc>
          <w:tcPr>
            <w:tcW w:w="8990" w:type="dxa"/>
            <w:gridSpan w:val="7"/>
            <w:tcBorders>
              <w:bottom w:val="single" w:sz="4" w:space="0" w:color="auto"/>
            </w:tcBorders>
          </w:tcPr>
          <w:p w14:paraId="5DFD1A16" w14:textId="1A3DBF58" w:rsidR="0069321A" w:rsidRDefault="0069321A" w:rsidP="00D01732">
            <w:r>
              <w:t>Concluding Remarks:</w:t>
            </w:r>
            <w:r w:rsidR="008D2C19">
              <w:t xml:space="preserve"> Passed</w:t>
            </w:r>
            <w:r w:rsidR="00822A14">
              <w:t>. Figure 8.</w:t>
            </w:r>
            <w:r w:rsidR="00D1269E">
              <w:t>4</w:t>
            </w:r>
          </w:p>
        </w:tc>
      </w:tr>
      <w:tr w:rsidR="0069321A" w14:paraId="5B7C244D" w14:textId="77777777" w:rsidTr="0069321A">
        <w:trPr>
          <w:trHeight w:val="98"/>
        </w:trPr>
        <w:tc>
          <w:tcPr>
            <w:tcW w:w="4500" w:type="dxa"/>
            <w:gridSpan w:val="3"/>
          </w:tcPr>
          <w:p w14:paraId="680E2306" w14:textId="77777777" w:rsidR="0069321A" w:rsidRDefault="0069321A" w:rsidP="00D01732">
            <w:r>
              <w:t xml:space="preserve">Testing Team: </w:t>
            </w:r>
          </w:p>
          <w:p w14:paraId="01629B4A" w14:textId="77777777" w:rsidR="0069321A" w:rsidRDefault="0069321A" w:rsidP="00D01732">
            <w:r>
              <w:t>Ethan Hardin</w:t>
            </w:r>
          </w:p>
        </w:tc>
        <w:tc>
          <w:tcPr>
            <w:tcW w:w="4490" w:type="dxa"/>
            <w:gridSpan w:val="4"/>
          </w:tcPr>
          <w:p w14:paraId="3EEC0DE5" w14:textId="77777777" w:rsidR="0069321A" w:rsidRDefault="0069321A" w:rsidP="00D01732">
            <w:r>
              <w:t>Date Completed:</w:t>
            </w:r>
          </w:p>
          <w:p w14:paraId="00DDE3E3" w14:textId="77777777" w:rsidR="0069321A" w:rsidRDefault="0069321A" w:rsidP="00D01732">
            <w:r>
              <w:t>4/11/2020</w:t>
            </w:r>
          </w:p>
        </w:tc>
      </w:tr>
    </w:tbl>
    <w:p w14:paraId="5E0E904B" w14:textId="6FC286A1" w:rsidR="00D6583A" w:rsidRDefault="00D6583A" w:rsidP="00D6583A">
      <w:pPr>
        <w:pStyle w:val="Heading2"/>
        <w:numPr>
          <w:ilvl w:val="0"/>
          <w:numId w:val="0"/>
        </w:numPr>
        <w:ind w:left="720" w:hanging="720"/>
      </w:pPr>
      <w:bookmarkStart w:id="87" w:name="_Toc38630291"/>
    </w:p>
    <w:p w14:paraId="14B3B239" w14:textId="4CC8DF31" w:rsidR="00D6583A" w:rsidRDefault="00D6583A" w:rsidP="00D6583A"/>
    <w:p w14:paraId="51273444" w14:textId="680CE9E5" w:rsidR="00D6583A" w:rsidRDefault="00D6583A" w:rsidP="00D6583A"/>
    <w:p w14:paraId="5275E42F" w14:textId="0FBFD1CB" w:rsidR="00D6583A" w:rsidRDefault="00D6583A" w:rsidP="00D6583A"/>
    <w:p w14:paraId="4CE00FBE" w14:textId="4AC8D24D" w:rsidR="00D6583A" w:rsidRDefault="00D6583A" w:rsidP="00D6583A"/>
    <w:p w14:paraId="1538AB7E" w14:textId="3A17BA3E" w:rsidR="00D6583A" w:rsidRDefault="00D6583A" w:rsidP="00D6583A"/>
    <w:p w14:paraId="3B50C294" w14:textId="77777777" w:rsidR="00D6583A" w:rsidRPr="00D6583A" w:rsidRDefault="00D6583A" w:rsidP="00D6583A"/>
    <w:p w14:paraId="048FB26E" w14:textId="5FEE8FC6" w:rsidR="0069321A" w:rsidRDefault="0069321A" w:rsidP="0069321A">
      <w:pPr>
        <w:pStyle w:val="Heading2"/>
      </w:pPr>
      <w:r>
        <w:lastRenderedPageBreak/>
        <w:t>Test &lt;&lt;</w:t>
      </w:r>
      <w:r w:rsidR="005258B2">
        <w:t>Filter3</w:t>
      </w:r>
      <w:r>
        <w:t>&gt;&gt;</w:t>
      </w:r>
      <w:bookmarkEnd w:id="87"/>
    </w:p>
    <w:p w14:paraId="17BCDD56" w14:textId="77777777" w:rsidR="0069321A" w:rsidRDefault="0069321A" w:rsidP="0069321A"/>
    <w:p w14:paraId="4383E8A2" w14:textId="628D2C4F" w:rsidR="0069321A" w:rsidRPr="00B34944" w:rsidRDefault="0069321A" w:rsidP="0069321A">
      <w:r w:rsidRPr="00B34944">
        <w:rPr>
          <w:b/>
          <w:bCs/>
        </w:rPr>
        <w:t xml:space="preserve">Objective: </w:t>
      </w:r>
      <w:r w:rsidRPr="00B00655">
        <w:rPr>
          <w:bCs/>
        </w:rPr>
        <w:t xml:space="preserve">Search </w:t>
      </w:r>
      <w:r w:rsidR="00822A14">
        <w:rPr>
          <w:bCs/>
        </w:rPr>
        <w:t>based off of cell COLOR</w:t>
      </w:r>
    </w:p>
    <w:p w14:paraId="36807820" w14:textId="6EC30960" w:rsidR="0069321A" w:rsidRPr="00B34944" w:rsidRDefault="0069321A" w:rsidP="0069321A">
      <w:r w:rsidRPr="00B34944">
        <w:rPr>
          <w:b/>
          <w:bCs/>
        </w:rPr>
        <w:t>Notes:</w:t>
      </w:r>
      <w:r w:rsidRPr="00B34944">
        <w:t xml:space="preserve"> </w:t>
      </w:r>
      <w:r>
        <w:t xml:space="preserve">Find cells that contain the </w:t>
      </w:r>
      <w:r w:rsidR="00822A14">
        <w:t>filter color</w:t>
      </w:r>
      <w:r>
        <w:t>.</w:t>
      </w:r>
    </w:p>
    <w:p w14:paraId="75C518E6" w14:textId="77777777" w:rsidR="0069321A" w:rsidRDefault="0069321A" w:rsidP="006932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1"/>
        <w:gridCol w:w="2169"/>
        <w:gridCol w:w="1173"/>
        <w:gridCol w:w="12"/>
        <w:gridCol w:w="457"/>
        <w:gridCol w:w="2065"/>
        <w:gridCol w:w="1733"/>
      </w:tblGrid>
      <w:tr w:rsidR="0069321A" w14:paraId="5166C14B" w14:textId="77777777" w:rsidTr="00D01732">
        <w:trPr>
          <w:cantSplit/>
          <w:trHeight w:val="300"/>
        </w:trPr>
        <w:tc>
          <w:tcPr>
            <w:tcW w:w="4620" w:type="dxa"/>
            <w:gridSpan w:val="4"/>
          </w:tcPr>
          <w:p w14:paraId="25592C16" w14:textId="25CE553D" w:rsidR="0069321A" w:rsidRDefault="0069321A" w:rsidP="00D01732">
            <w:r>
              <w:t>Test No.: &lt;&lt;</w:t>
            </w:r>
            <w:r w:rsidR="00822A14">
              <w:t>Filter3</w:t>
            </w:r>
            <w:r>
              <w:t>&gt;&gt;</w:t>
            </w:r>
          </w:p>
        </w:tc>
        <w:tc>
          <w:tcPr>
            <w:tcW w:w="4596" w:type="dxa"/>
            <w:gridSpan w:val="3"/>
          </w:tcPr>
          <w:p w14:paraId="68FD1DA2" w14:textId="27AD542E" w:rsidR="0069321A" w:rsidRDefault="0069321A" w:rsidP="00D01732">
            <w:r>
              <w:t xml:space="preserve">Current Status: &lt;&lt; </w:t>
            </w:r>
            <w:r w:rsidR="00822A14">
              <w:t xml:space="preserve">Failed </w:t>
            </w:r>
            <w:r>
              <w:t>&gt;&gt;</w:t>
            </w:r>
          </w:p>
        </w:tc>
      </w:tr>
      <w:tr w:rsidR="0069321A" w14:paraId="598A83ED" w14:textId="77777777" w:rsidTr="00D01732">
        <w:trPr>
          <w:cantSplit/>
          <w:trHeight w:val="300"/>
        </w:trPr>
        <w:tc>
          <w:tcPr>
            <w:tcW w:w="9216" w:type="dxa"/>
            <w:gridSpan w:val="7"/>
          </w:tcPr>
          <w:p w14:paraId="6E12343C" w14:textId="687EF306" w:rsidR="0069321A" w:rsidRPr="00E47986" w:rsidRDefault="0069321A" w:rsidP="00D01732">
            <w:r w:rsidRPr="00E47986">
              <w:t xml:space="preserve">Test title:  </w:t>
            </w:r>
            <w:r>
              <w:t xml:space="preserve">Search </w:t>
            </w:r>
            <w:r w:rsidR="00D160ED">
              <w:t>for cells of a given color.</w:t>
            </w:r>
          </w:p>
          <w:p w14:paraId="4B6AC168" w14:textId="77777777" w:rsidR="0069321A" w:rsidRPr="00E47986" w:rsidRDefault="0069321A" w:rsidP="00D01732"/>
        </w:tc>
      </w:tr>
      <w:tr w:rsidR="0069321A" w14:paraId="3036DB30" w14:textId="77777777" w:rsidTr="00D01732">
        <w:trPr>
          <w:cantSplit/>
          <w:trHeight w:val="1070"/>
        </w:trPr>
        <w:tc>
          <w:tcPr>
            <w:tcW w:w="9216" w:type="dxa"/>
            <w:gridSpan w:val="7"/>
          </w:tcPr>
          <w:p w14:paraId="31F41070" w14:textId="77777777" w:rsidR="0069321A" w:rsidRDefault="0069321A" w:rsidP="00D01732">
            <w:r w:rsidRPr="00E47986">
              <w:t xml:space="preserve">Testing approach: </w:t>
            </w:r>
            <w:r>
              <w:t>Ensure proper results from manual testing by following the GUI. This is a high priority.</w:t>
            </w:r>
          </w:p>
          <w:p w14:paraId="7B275D65" w14:textId="0095D060" w:rsidR="0069321A" w:rsidRPr="00E47986" w:rsidRDefault="0069321A" w:rsidP="00D01732">
            <w:r>
              <w:t xml:space="preserve">Precondition: Operator has run the dbEdit.jar file, opened the database file (TEST_DB.xml), and selected the </w:t>
            </w:r>
            <w:r w:rsidR="00201877">
              <w:t>CONSTRAINT</w:t>
            </w:r>
            <w:r>
              <w:t xml:space="preserve"> Table to view.</w:t>
            </w:r>
            <w:r w:rsidR="00201877">
              <w:t xml:space="preserve"> AND filter is enabled</w:t>
            </w:r>
          </w:p>
        </w:tc>
      </w:tr>
      <w:tr w:rsidR="0069321A" w14:paraId="25EF4B2C" w14:textId="77777777" w:rsidTr="00D01732">
        <w:trPr>
          <w:cantSplit/>
          <w:trHeight w:val="4130"/>
        </w:trPr>
        <w:tc>
          <w:tcPr>
            <w:tcW w:w="1008" w:type="dxa"/>
          </w:tcPr>
          <w:p w14:paraId="43837EB4" w14:textId="77777777" w:rsidR="0069321A" w:rsidRDefault="0069321A" w:rsidP="00D01732">
            <w:r>
              <w:t>STEP</w:t>
            </w:r>
          </w:p>
          <w:p w14:paraId="26A0970F" w14:textId="77777777" w:rsidR="0069321A" w:rsidRDefault="0069321A" w:rsidP="00D01732"/>
          <w:p w14:paraId="706DA7D9" w14:textId="77777777" w:rsidR="0069321A" w:rsidRDefault="0069321A" w:rsidP="00D01732">
            <w:commentRangeStart w:id="88"/>
            <w:r>
              <w:t>&lt;&lt;</w:t>
            </w:r>
            <w:r w:rsidR="00D6583A">
              <w:t>1</w:t>
            </w:r>
            <w:r>
              <w:t>&gt;&gt;</w:t>
            </w:r>
            <w:commentRangeEnd w:id="88"/>
            <w:r w:rsidR="00EF013E">
              <w:rPr>
                <w:rStyle w:val="CommentReference"/>
              </w:rPr>
              <w:commentReference w:id="88"/>
            </w:r>
          </w:p>
          <w:p w14:paraId="0C65C14D" w14:textId="77777777" w:rsidR="00D6583A" w:rsidRDefault="00D6583A" w:rsidP="00D01732"/>
          <w:p w14:paraId="662AE1A5" w14:textId="77777777" w:rsidR="00D6583A" w:rsidRDefault="00D6583A" w:rsidP="00D01732"/>
          <w:p w14:paraId="4F198466" w14:textId="77777777" w:rsidR="00D6583A" w:rsidRDefault="00D6583A" w:rsidP="00D01732"/>
          <w:p w14:paraId="100CB410" w14:textId="77777777" w:rsidR="00D6583A" w:rsidRDefault="00D6583A" w:rsidP="00D01732"/>
          <w:p w14:paraId="762F9A25" w14:textId="77777777" w:rsidR="00D6583A" w:rsidRDefault="00D6583A" w:rsidP="00D01732"/>
          <w:p w14:paraId="3D2F3C4C" w14:textId="01DD34FF" w:rsidR="00D6583A" w:rsidRDefault="00D6583A" w:rsidP="00D01732">
            <w:commentRangeStart w:id="89"/>
            <w:r>
              <w:t>&lt;&lt;</w:t>
            </w:r>
            <w:r>
              <w:t>2</w:t>
            </w:r>
            <w:r>
              <w:t>&gt;&gt;</w:t>
            </w:r>
            <w:commentRangeEnd w:id="89"/>
            <w:r>
              <w:rPr>
                <w:rStyle w:val="CommentReference"/>
              </w:rPr>
              <w:commentReference w:id="89"/>
            </w:r>
          </w:p>
          <w:p w14:paraId="37D5640A" w14:textId="77777777" w:rsidR="00D6583A" w:rsidRDefault="00D6583A" w:rsidP="00D01732"/>
          <w:p w14:paraId="47209D32" w14:textId="1CCE46AE" w:rsidR="00D6583A" w:rsidRDefault="00D6583A" w:rsidP="00D01732">
            <w:commentRangeStart w:id="90"/>
            <w:r>
              <w:t>&lt;&lt;</w:t>
            </w:r>
            <w:r>
              <w:t>3</w:t>
            </w:r>
            <w:r>
              <w:t>&gt;&gt;</w:t>
            </w:r>
            <w:commentRangeEnd w:id="90"/>
            <w:r>
              <w:rPr>
                <w:rStyle w:val="CommentReference"/>
              </w:rPr>
              <w:commentReference w:id="90"/>
            </w:r>
          </w:p>
          <w:p w14:paraId="0364934D" w14:textId="77777777" w:rsidR="00D6583A" w:rsidRDefault="00D6583A" w:rsidP="00D01732"/>
          <w:p w14:paraId="2430992D" w14:textId="77777777" w:rsidR="00D6583A" w:rsidRDefault="00D6583A" w:rsidP="00D01732"/>
          <w:p w14:paraId="46C656D3" w14:textId="77777777" w:rsidR="00D6583A" w:rsidRDefault="00D6583A" w:rsidP="00D01732"/>
          <w:p w14:paraId="3BEA617B" w14:textId="77777777" w:rsidR="00D6583A" w:rsidRDefault="00D6583A" w:rsidP="00D01732"/>
          <w:p w14:paraId="0F9762EC" w14:textId="77777777" w:rsidR="00D6583A" w:rsidRDefault="00D6583A" w:rsidP="00D01732"/>
          <w:p w14:paraId="20794547" w14:textId="5B07B853" w:rsidR="00D6583A" w:rsidRDefault="00D6583A" w:rsidP="00D01732">
            <w:commentRangeStart w:id="91"/>
            <w:r>
              <w:t>&lt;&lt;</w:t>
            </w:r>
            <w:r>
              <w:t>4</w:t>
            </w:r>
            <w:r>
              <w:t>&gt;&gt;</w:t>
            </w:r>
            <w:commentRangeEnd w:id="91"/>
            <w:r>
              <w:rPr>
                <w:rStyle w:val="CommentReference"/>
              </w:rPr>
              <w:commentReference w:id="91"/>
            </w:r>
          </w:p>
          <w:p w14:paraId="70CE353F" w14:textId="77777777" w:rsidR="00D6583A" w:rsidRDefault="00D6583A" w:rsidP="00D01732"/>
          <w:p w14:paraId="1E934A4C" w14:textId="77777777" w:rsidR="00D6583A" w:rsidRDefault="00D6583A" w:rsidP="00D01732"/>
          <w:p w14:paraId="79CFE1DA" w14:textId="29872EC8" w:rsidR="00D6583A" w:rsidRDefault="00D6583A" w:rsidP="00D01732">
            <w:commentRangeStart w:id="92"/>
            <w:r>
              <w:t>&lt;&lt;</w:t>
            </w:r>
            <w:r>
              <w:t>5</w:t>
            </w:r>
            <w:r>
              <w:t>&gt;&gt;</w:t>
            </w:r>
            <w:commentRangeEnd w:id="92"/>
            <w:r>
              <w:rPr>
                <w:rStyle w:val="CommentReference"/>
              </w:rPr>
              <w:commentReference w:id="92"/>
            </w:r>
          </w:p>
        </w:tc>
        <w:tc>
          <w:tcPr>
            <w:tcW w:w="2340" w:type="dxa"/>
          </w:tcPr>
          <w:p w14:paraId="37186C5F" w14:textId="77777777" w:rsidR="0069321A" w:rsidRDefault="0069321A" w:rsidP="00D01732">
            <w:r>
              <w:t>OPERATOR ACTION</w:t>
            </w:r>
          </w:p>
          <w:p w14:paraId="3F023BDF" w14:textId="77777777" w:rsidR="0069321A" w:rsidRDefault="0069321A" w:rsidP="00D01732"/>
          <w:p w14:paraId="2E17DDF6" w14:textId="77777777" w:rsidR="00822A14" w:rsidRDefault="00822A14" w:rsidP="00822A14">
            <w:r>
              <w:t>Click on the DESCRIPTION filter cell (cell directly beneath DESCRIPTION)</w:t>
            </w:r>
          </w:p>
          <w:p w14:paraId="64AAF916" w14:textId="77777777" w:rsidR="00822A14" w:rsidRDefault="00822A14" w:rsidP="00822A14"/>
          <w:p w14:paraId="0E22AF37" w14:textId="59D66CBD" w:rsidR="00822A14" w:rsidRDefault="00822A14" w:rsidP="00822A14">
            <w:r>
              <w:t>Type RED into the cell</w:t>
            </w:r>
          </w:p>
          <w:p w14:paraId="63A88BDF" w14:textId="77777777" w:rsidR="00822A14" w:rsidRDefault="00822A14" w:rsidP="00822A14"/>
          <w:p w14:paraId="540AE15F" w14:textId="77777777" w:rsidR="00822A14" w:rsidRDefault="00822A14" w:rsidP="00822A14">
            <w:r>
              <w:t>Click on the ATTENTION1 filter cell (cell directly beneath ATTENTION1)</w:t>
            </w:r>
          </w:p>
          <w:p w14:paraId="4074E0EA" w14:textId="77777777" w:rsidR="00822A14" w:rsidRDefault="00822A14" w:rsidP="00822A14"/>
          <w:p w14:paraId="5EE53DF5" w14:textId="1268C3A2" w:rsidR="00822A14" w:rsidRDefault="00822A14" w:rsidP="00822A14">
            <w:r>
              <w:t>Type Yellow into the cell</w:t>
            </w:r>
          </w:p>
          <w:p w14:paraId="1B86CEC0" w14:textId="77777777" w:rsidR="00822A14" w:rsidRDefault="00822A14" w:rsidP="00822A14"/>
          <w:p w14:paraId="1DB66110" w14:textId="77777777" w:rsidR="00822A14" w:rsidRDefault="00822A14" w:rsidP="00822A14">
            <w:r>
              <w:t>Press tab key</w:t>
            </w:r>
          </w:p>
          <w:p w14:paraId="24F05C00" w14:textId="77777777" w:rsidR="0069321A" w:rsidRDefault="0069321A" w:rsidP="00D01732"/>
        </w:tc>
        <w:tc>
          <w:tcPr>
            <w:tcW w:w="1800" w:type="dxa"/>
            <w:gridSpan w:val="3"/>
          </w:tcPr>
          <w:p w14:paraId="3406320F" w14:textId="77777777" w:rsidR="0069321A" w:rsidRDefault="0069321A" w:rsidP="00D01732">
            <w:r>
              <w:t>PURPOSE</w:t>
            </w:r>
          </w:p>
          <w:p w14:paraId="6CBB3CEB" w14:textId="77777777" w:rsidR="0069321A" w:rsidRDefault="0069321A" w:rsidP="00D01732"/>
          <w:p w14:paraId="661CEA8C" w14:textId="77777777" w:rsidR="0069321A" w:rsidRDefault="0069321A" w:rsidP="00D01732">
            <w:r>
              <w:t>Initial condition</w:t>
            </w:r>
          </w:p>
          <w:p w14:paraId="7E5EDB57" w14:textId="77777777" w:rsidR="0069321A" w:rsidRDefault="0069321A" w:rsidP="00D01732"/>
          <w:p w14:paraId="409285F5" w14:textId="77777777" w:rsidR="00822A14" w:rsidRDefault="00822A14" w:rsidP="00D01732"/>
          <w:p w14:paraId="6F2C2B45" w14:textId="77777777" w:rsidR="00822A14" w:rsidRDefault="00822A14" w:rsidP="00D01732"/>
          <w:p w14:paraId="64026593" w14:textId="77777777" w:rsidR="00822A14" w:rsidRDefault="00822A14" w:rsidP="00D01732"/>
          <w:p w14:paraId="18119AAF" w14:textId="5376BD14" w:rsidR="0069321A" w:rsidRDefault="00822A14" w:rsidP="00D01732">
            <w:r>
              <w:t>Filter color to find</w:t>
            </w:r>
          </w:p>
          <w:p w14:paraId="7667EBA3" w14:textId="77777777" w:rsidR="0069321A" w:rsidRDefault="0069321A" w:rsidP="00D01732"/>
          <w:p w14:paraId="0BC7B1AC" w14:textId="77777777" w:rsidR="0069321A" w:rsidRDefault="0069321A" w:rsidP="00D01732">
            <w:r>
              <w:t>Initial condition</w:t>
            </w:r>
          </w:p>
          <w:p w14:paraId="06F7C4DE" w14:textId="77777777" w:rsidR="0069321A" w:rsidRDefault="0069321A" w:rsidP="00D01732"/>
          <w:p w14:paraId="6A4820A8" w14:textId="77777777" w:rsidR="0069321A" w:rsidRDefault="0069321A" w:rsidP="00D01732"/>
          <w:p w14:paraId="6C19CD15" w14:textId="77777777" w:rsidR="0069321A" w:rsidRDefault="0069321A" w:rsidP="00D01732"/>
          <w:p w14:paraId="49B9C4C6" w14:textId="77777777" w:rsidR="00822A14" w:rsidRDefault="00822A14" w:rsidP="00D01732"/>
          <w:p w14:paraId="34DD88BA" w14:textId="5D141ED4" w:rsidR="0069321A" w:rsidRDefault="00822A14" w:rsidP="00D01732">
            <w:r>
              <w:t>Filter color</w:t>
            </w:r>
            <w:r w:rsidR="0069321A">
              <w:t xml:space="preserve"> to find</w:t>
            </w:r>
          </w:p>
          <w:p w14:paraId="6C3EE62E" w14:textId="77777777" w:rsidR="00822A14" w:rsidRDefault="00822A14" w:rsidP="00D01732"/>
          <w:p w14:paraId="31D32934" w14:textId="0D115036" w:rsidR="0069321A" w:rsidRDefault="0069321A" w:rsidP="00D01732">
            <w:r>
              <w:t>Execute search</w:t>
            </w:r>
          </w:p>
        </w:tc>
        <w:tc>
          <w:tcPr>
            <w:tcW w:w="2224" w:type="dxa"/>
          </w:tcPr>
          <w:p w14:paraId="0CE07D5F" w14:textId="77777777" w:rsidR="0069321A" w:rsidRDefault="0069321A" w:rsidP="00D01732">
            <w:r>
              <w:t>EXEPCTED RESULTS</w:t>
            </w:r>
          </w:p>
          <w:p w14:paraId="1B3651F2" w14:textId="77777777" w:rsidR="0069321A" w:rsidRDefault="0069321A" w:rsidP="00D01732"/>
          <w:p w14:paraId="017838B4" w14:textId="77777777" w:rsidR="0069321A" w:rsidRDefault="0069321A" w:rsidP="00D01732"/>
          <w:p w14:paraId="0F486E64" w14:textId="77777777" w:rsidR="00822A14" w:rsidRDefault="00822A14" w:rsidP="00D01732"/>
          <w:p w14:paraId="1BC71BD2" w14:textId="77777777" w:rsidR="00822A14" w:rsidRDefault="00822A14" w:rsidP="00D01732"/>
          <w:p w14:paraId="7D5C318B" w14:textId="77777777" w:rsidR="00822A14" w:rsidRDefault="00822A14" w:rsidP="00D01732"/>
          <w:p w14:paraId="59506478" w14:textId="77777777" w:rsidR="00DB30E5" w:rsidRDefault="00DB30E5" w:rsidP="00D01732"/>
          <w:p w14:paraId="1DA93C17" w14:textId="1582E323" w:rsidR="00822A14" w:rsidRDefault="00822A14" w:rsidP="00D01732">
            <w:r>
              <w:t>RED remains in cell</w:t>
            </w:r>
          </w:p>
          <w:p w14:paraId="555B028D" w14:textId="77777777" w:rsidR="00822A14" w:rsidRDefault="00822A14" w:rsidP="00D01732"/>
          <w:p w14:paraId="333393FC" w14:textId="77777777" w:rsidR="00822A14" w:rsidRDefault="00822A14" w:rsidP="00D01732"/>
          <w:p w14:paraId="7464B50A" w14:textId="77777777" w:rsidR="00822A14" w:rsidRDefault="00822A14" w:rsidP="00D01732"/>
          <w:p w14:paraId="5B2CA3E0" w14:textId="77777777" w:rsidR="00822A14" w:rsidRDefault="00822A14" w:rsidP="00D01732"/>
          <w:p w14:paraId="05EF0CE4" w14:textId="77777777" w:rsidR="00822A14" w:rsidRDefault="00822A14" w:rsidP="00D01732"/>
          <w:p w14:paraId="06BF899C" w14:textId="77777777" w:rsidR="00822A14" w:rsidRDefault="00822A14" w:rsidP="00D01732"/>
          <w:p w14:paraId="6A8C82AF" w14:textId="77777777" w:rsidR="00822A14" w:rsidRDefault="00822A14" w:rsidP="00D01732">
            <w:r>
              <w:t>YELLOW remains in cell</w:t>
            </w:r>
          </w:p>
          <w:p w14:paraId="1F68F260" w14:textId="77777777" w:rsidR="00822A14" w:rsidRDefault="00822A14" w:rsidP="00D01732"/>
          <w:p w14:paraId="4E9A0E63" w14:textId="0FB149CD" w:rsidR="00822A14" w:rsidRDefault="00822A14" w:rsidP="00D01732">
            <w:r>
              <w:t>Should return results that have red cells in the DESCRIPTION column and yellow cells in the ATTENTION1 column</w:t>
            </w:r>
          </w:p>
        </w:tc>
        <w:tc>
          <w:tcPr>
            <w:tcW w:w="1844" w:type="dxa"/>
          </w:tcPr>
          <w:p w14:paraId="0726D28C" w14:textId="77777777" w:rsidR="0069321A" w:rsidRDefault="0069321A" w:rsidP="00D01732">
            <w:r>
              <w:t>COMMENTS</w:t>
            </w:r>
          </w:p>
          <w:p w14:paraId="7767EB85" w14:textId="77777777" w:rsidR="0069321A" w:rsidRDefault="0069321A" w:rsidP="00D01732"/>
          <w:p w14:paraId="68C34307" w14:textId="77777777" w:rsidR="0069321A" w:rsidRDefault="0069321A" w:rsidP="00D01732"/>
        </w:tc>
      </w:tr>
      <w:tr w:rsidR="0069321A" w14:paraId="37B734B4" w14:textId="77777777" w:rsidTr="00D01732">
        <w:trPr>
          <w:trHeight w:val="1250"/>
        </w:trPr>
        <w:tc>
          <w:tcPr>
            <w:tcW w:w="9216" w:type="dxa"/>
            <w:gridSpan w:val="7"/>
            <w:tcBorders>
              <w:bottom w:val="single" w:sz="4" w:space="0" w:color="auto"/>
            </w:tcBorders>
          </w:tcPr>
          <w:p w14:paraId="355AD90E" w14:textId="7DE32781" w:rsidR="00822A14" w:rsidRDefault="0069321A" w:rsidP="00D01732">
            <w:r>
              <w:t xml:space="preserve">Concluding Remarks: </w:t>
            </w:r>
            <w:r w:rsidR="00822A14">
              <w:t xml:space="preserve">Failed. </w:t>
            </w:r>
            <w:r w:rsidR="00DB30E5">
              <w:t>Figure 8.</w:t>
            </w:r>
            <w:r w:rsidR="00D1269E">
              <w:t>5</w:t>
            </w:r>
          </w:p>
          <w:p w14:paraId="6823927A" w14:textId="422A5350" w:rsidR="0069321A" w:rsidRDefault="0069321A" w:rsidP="00D01732"/>
        </w:tc>
      </w:tr>
      <w:tr w:rsidR="0069321A" w14:paraId="20C5BE4C" w14:textId="77777777" w:rsidTr="00D01732">
        <w:trPr>
          <w:trHeight w:val="98"/>
        </w:trPr>
        <w:tc>
          <w:tcPr>
            <w:tcW w:w="4608" w:type="dxa"/>
            <w:gridSpan w:val="3"/>
          </w:tcPr>
          <w:p w14:paraId="0A6DA3D4" w14:textId="77777777" w:rsidR="0069321A" w:rsidRDefault="0069321A" w:rsidP="00D01732">
            <w:r>
              <w:t xml:space="preserve">Testing Team: </w:t>
            </w:r>
          </w:p>
          <w:p w14:paraId="2B32A59A" w14:textId="77777777" w:rsidR="0069321A" w:rsidRDefault="0069321A" w:rsidP="00D01732">
            <w:r>
              <w:t>Ethan Hardin</w:t>
            </w:r>
          </w:p>
        </w:tc>
        <w:tc>
          <w:tcPr>
            <w:tcW w:w="4608" w:type="dxa"/>
            <w:gridSpan w:val="4"/>
          </w:tcPr>
          <w:p w14:paraId="5107D784" w14:textId="77777777" w:rsidR="0069321A" w:rsidRDefault="0069321A" w:rsidP="00D01732">
            <w:r>
              <w:t>Date Completed:</w:t>
            </w:r>
          </w:p>
          <w:p w14:paraId="34E3C33D" w14:textId="77777777" w:rsidR="0069321A" w:rsidRDefault="0069321A" w:rsidP="00D01732">
            <w:r>
              <w:t>4/11/2020</w:t>
            </w:r>
          </w:p>
        </w:tc>
      </w:tr>
    </w:tbl>
    <w:p w14:paraId="0C6C7EE9" w14:textId="394D6A31" w:rsidR="00D6583A" w:rsidRDefault="00D6583A" w:rsidP="00D6583A">
      <w:pPr>
        <w:pStyle w:val="Heading2"/>
        <w:numPr>
          <w:ilvl w:val="0"/>
          <w:numId w:val="0"/>
        </w:numPr>
      </w:pPr>
      <w:bookmarkStart w:id="93" w:name="_Toc38630292"/>
    </w:p>
    <w:p w14:paraId="69EFA075" w14:textId="28EB8D5C" w:rsidR="00D6583A" w:rsidRDefault="00D6583A" w:rsidP="00D6583A"/>
    <w:p w14:paraId="6F9AC8A1" w14:textId="200FA9E6" w:rsidR="00D6583A" w:rsidRDefault="00D6583A" w:rsidP="00D6583A"/>
    <w:p w14:paraId="13F59521" w14:textId="4F66CBC9" w:rsidR="00D6583A" w:rsidRDefault="00D6583A" w:rsidP="00D6583A"/>
    <w:p w14:paraId="35A4ABB9" w14:textId="77777777" w:rsidR="00D6583A" w:rsidRPr="00D6583A" w:rsidRDefault="00D6583A" w:rsidP="00D6583A"/>
    <w:p w14:paraId="553F3F49" w14:textId="421A77A3" w:rsidR="00941D93" w:rsidRDefault="00B34944" w:rsidP="00B34944">
      <w:pPr>
        <w:pStyle w:val="Heading2"/>
      </w:pPr>
      <w:r>
        <w:lastRenderedPageBreak/>
        <w:t>Test &lt;&lt;</w:t>
      </w:r>
      <w:r w:rsidR="005258B2">
        <w:t>Filter</w:t>
      </w:r>
      <w:r w:rsidR="002557CA">
        <w:t>4</w:t>
      </w:r>
      <w:r>
        <w:t>&gt;&gt;</w:t>
      </w:r>
      <w:bookmarkEnd w:id="93"/>
    </w:p>
    <w:p w14:paraId="766BC854" w14:textId="77777777" w:rsidR="00B34944" w:rsidRDefault="00B34944"/>
    <w:p w14:paraId="6768FC68" w14:textId="59053775" w:rsidR="00AB34AE" w:rsidRPr="00B34944" w:rsidRDefault="00941D93" w:rsidP="00AB34AE">
      <w:r w:rsidRPr="00B34944">
        <w:rPr>
          <w:b/>
          <w:bCs/>
        </w:rPr>
        <w:t xml:space="preserve">Objective: </w:t>
      </w:r>
      <w:r w:rsidR="00C5497B">
        <w:rPr>
          <w:bCs/>
        </w:rPr>
        <w:t>Filter based on</w:t>
      </w:r>
      <w:r w:rsidR="00D160ED">
        <w:rPr>
          <w:bCs/>
        </w:rPr>
        <w:t xml:space="preserve"> compound</w:t>
      </w:r>
      <w:r w:rsidR="00C5497B">
        <w:rPr>
          <w:bCs/>
        </w:rPr>
        <w:t xml:space="preserve"> logic operators</w:t>
      </w:r>
    </w:p>
    <w:p w14:paraId="41A8000B" w14:textId="613127CD" w:rsidR="00AB34AE" w:rsidRPr="00B34944" w:rsidRDefault="00AB34AE" w:rsidP="00AB34AE">
      <w:r w:rsidRPr="00B34944">
        <w:rPr>
          <w:b/>
          <w:bCs/>
        </w:rPr>
        <w:t>Notes:</w:t>
      </w:r>
      <w:r w:rsidRPr="00B34944">
        <w:t xml:space="preserve"> </w:t>
      </w:r>
      <w:r>
        <w:t xml:space="preserve">Find cells that </w:t>
      </w:r>
      <w:r w:rsidR="00C5497B">
        <w:t>match combined logic operators</w:t>
      </w:r>
      <w:r w:rsidR="006F71A3">
        <w:t>.</w:t>
      </w:r>
    </w:p>
    <w:p w14:paraId="1BE20723" w14:textId="15FB5E9A" w:rsidR="00941D93" w:rsidRDefault="00941D93" w:rsidP="00AB34AE">
      <w:pPr>
        <w:sectPr w:rsidR="00941D93">
          <w:headerReference w:type="default" r:id="rId14"/>
          <w:footerReference w:type="default" r:id="rId15"/>
          <w:pgSz w:w="12240" w:h="15840" w:code="1"/>
          <w:pgMar w:top="1440" w:right="1440" w:bottom="1440" w:left="1800" w:header="720" w:footer="720" w:gutter="0"/>
          <w:pgNumType w:start="1"/>
          <w:cols w:space="720"/>
        </w:sectPr>
      </w:pPr>
    </w:p>
    <w:p w14:paraId="49388B6D" w14:textId="77777777" w:rsidR="00941D93" w:rsidRDefault="00941D93">
      <w:pPr>
        <w:pStyle w:val="Paragraph"/>
        <w:sectPr w:rsidR="00941D93">
          <w:type w:val="continuous"/>
          <w:pgSz w:w="12240" w:h="15840" w:code="1"/>
          <w:pgMar w:top="1440" w:right="1440" w:bottom="1440" w:left="1800" w:header="720" w:footer="720" w:gutter="0"/>
          <w:cols w:space="720"/>
        </w:sectPr>
      </w:pPr>
    </w:p>
    <w:p w14:paraId="1949B9E7" w14:textId="77777777" w:rsidR="00941D93" w:rsidRDefault="00941D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3"/>
        <w:gridCol w:w="2253"/>
        <w:gridCol w:w="1170"/>
        <w:gridCol w:w="12"/>
        <w:gridCol w:w="455"/>
        <w:gridCol w:w="1997"/>
        <w:gridCol w:w="1730"/>
      </w:tblGrid>
      <w:tr w:rsidR="00941D93" w14:paraId="63D112CF" w14:textId="77777777">
        <w:trPr>
          <w:cantSplit/>
          <w:trHeight w:val="300"/>
        </w:trPr>
        <w:tc>
          <w:tcPr>
            <w:tcW w:w="4620" w:type="dxa"/>
            <w:gridSpan w:val="4"/>
          </w:tcPr>
          <w:p w14:paraId="3C6D9C93" w14:textId="0D255528" w:rsidR="00941D93" w:rsidRDefault="00941D93">
            <w:r>
              <w:t xml:space="preserve">Test No.: </w:t>
            </w:r>
            <w:r w:rsidR="00867593">
              <w:t>&lt;&lt;</w:t>
            </w:r>
            <w:r w:rsidR="00D160ED">
              <w:t>Filter4</w:t>
            </w:r>
            <w:r w:rsidR="00867593">
              <w:t>&gt;&gt;</w:t>
            </w:r>
          </w:p>
        </w:tc>
        <w:tc>
          <w:tcPr>
            <w:tcW w:w="4596" w:type="dxa"/>
            <w:gridSpan w:val="3"/>
          </w:tcPr>
          <w:p w14:paraId="541C7C15" w14:textId="6E0932FF" w:rsidR="00941D93" w:rsidRDefault="00941D93">
            <w:r>
              <w:t>Current Status: &lt;&lt; Passed &gt;&gt;</w:t>
            </w:r>
          </w:p>
        </w:tc>
      </w:tr>
      <w:tr w:rsidR="00941D93" w14:paraId="7156E8D0" w14:textId="77777777">
        <w:trPr>
          <w:cantSplit/>
          <w:trHeight w:val="300"/>
        </w:trPr>
        <w:tc>
          <w:tcPr>
            <w:tcW w:w="9216" w:type="dxa"/>
            <w:gridSpan w:val="7"/>
          </w:tcPr>
          <w:p w14:paraId="66CB7F97" w14:textId="09CC84E2" w:rsidR="00941D93" w:rsidRPr="00E47986" w:rsidRDefault="00941D93">
            <w:r w:rsidRPr="00E47986">
              <w:t xml:space="preserve">Test title:  </w:t>
            </w:r>
            <w:r w:rsidR="00D160ED">
              <w:t xml:space="preserve">Filter based on compounded logic operators. </w:t>
            </w:r>
          </w:p>
          <w:p w14:paraId="27EAAF61" w14:textId="77777777" w:rsidR="00941D93" w:rsidRPr="00E47986" w:rsidRDefault="00941D93"/>
        </w:tc>
      </w:tr>
      <w:tr w:rsidR="00941D93" w14:paraId="77DB15F8" w14:textId="77777777">
        <w:trPr>
          <w:cantSplit/>
          <w:trHeight w:val="1070"/>
        </w:trPr>
        <w:tc>
          <w:tcPr>
            <w:tcW w:w="9216" w:type="dxa"/>
            <w:gridSpan w:val="7"/>
          </w:tcPr>
          <w:p w14:paraId="41C81C7E" w14:textId="77777777" w:rsidR="00867593" w:rsidRDefault="00941D93" w:rsidP="00867593">
            <w:r w:rsidRPr="00E47986">
              <w:t xml:space="preserve">Testing approach: </w:t>
            </w:r>
            <w:r w:rsidR="00867593">
              <w:t>Ensure proper results from manual testing by following the GUI. This is a high priority.</w:t>
            </w:r>
          </w:p>
          <w:p w14:paraId="45055001" w14:textId="11381D78" w:rsidR="00941D93" w:rsidRPr="00E47986" w:rsidRDefault="00867593" w:rsidP="00867593">
            <w:r>
              <w:t>Precondition: Operator has run the dbEdit.jar file, opened the database file (</w:t>
            </w:r>
            <w:commentRangeStart w:id="94"/>
            <w:commentRangeStart w:id="95"/>
            <w:r>
              <w:t>TEST_DB.xml</w:t>
            </w:r>
            <w:commentRangeEnd w:id="94"/>
            <w:r w:rsidR="009F079B">
              <w:rPr>
                <w:rStyle w:val="CommentReference"/>
              </w:rPr>
              <w:commentReference w:id="94"/>
            </w:r>
            <w:commentRangeEnd w:id="95"/>
            <w:r w:rsidR="00EF013E">
              <w:rPr>
                <w:rStyle w:val="CommentReference"/>
              </w:rPr>
              <w:commentReference w:id="95"/>
            </w:r>
            <w:r>
              <w:t xml:space="preserve">), and selected the </w:t>
            </w:r>
            <w:r w:rsidR="00DD6984">
              <w:t>TYPE</w:t>
            </w:r>
            <w:r>
              <w:t xml:space="preserve"> Table to view.</w:t>
            </w:r>
          </w:p>
        </w:tc>
      </w:tr>
      <w:tr w:rsidR="00941D93" w14:paraId="2DFF7BFF" w14:textId="77777777" w:rsidTr="00E47986">
        <w:trPr>
          <w:cantSplit/>
          <w:trHeight w:val="4130"/>
        </w:trPr>
        <w:tc>
          <w:tcPr>
            <w:tcW w:w="1008" w:type="dxa"/>
          </w:tcPr>
          <w:p w14:paraId="2AE6C29B" w14:textId="77777777" w:rsidR="00941D93" w:rsidRDefault="00941D93">
            <w:r>
              <w:t>STEP</w:t>
            </w:r>
          </w:p>
          <w:p w14:paraId="71C4835B" w14:textId="77777777" w:rsidR="00941D93" w:rsidRDefault="00941D93"/>
          <w:p w14:paraId="7714233A" w14:textId="77777777" w:rsidR="00941D93" w:rsidRDefault="00B34944">
            <w:commentRangeStart w:id="96"/>
            <w:r>
              <w:t>&lt;&lt;</w:t>
            </w:r>
            <w:r w:rsidR="00D6583A">
              <w:t>1</w:t>
            </w:r>
            <w:r>
              <w:t>&gt;&gt;</w:t>
            </w:r>
            <w:commentRangeEnd w:id="96"/>
            <w:r w:rsidR="007151A8">
              <w:rPr>
                <w:rStyle w:val="CommentReference"/>
              </w:rPr>
              <w:commentReference w:id="96"/>
            </w:r>
          </w:p>
          <w:p w14:paraId="20615FBC" w14:textId="77777777" w:rsidR="00D6583A" w:rsidRDefault="00D6583A"/>
          <w:p w14:paraId="3A8EB949" w14:textId="77777777" w:rsidR="00D6583A" w:rsidRDefault="00D6583A"/>
          <w:p w14:paraId="56D5C6D5" w14:textId="77777777" w:rsidR="00D6583A" w:rsidRDefault="00D6583A"/>
          <w:p w14:paraId="599D6886" w14:textId="77777777" w:rsidR="00D6583A" w:rsidRDefault="00D6583A"/>
          <w:p w14:paraId="06F199A7" w14:textId="77777777" w:rsidR="00D6583A" w:rsidRDefault="00D6583A"/>
          <w:p w14:paraId="3289EAB7" w14:textId="78129D1E" w:rsidR="00D6583A" w:rsidRDefault="00D6583A">
            <w:commentRangeStart w:id="97"/>
            <w:r>
              <w:t>&lt;&lt;</w:t>
            </w:r>
            <w:r>
              <w:t>2</w:t>
            </w:r>
            <w:r>
              <w:t>&gt;&gt;</w:t>
            </w:r>
            <w:commentRangeEnd w:id="97"/>
            <w:r>
              <w:rPr>
                <w:rStyle w:val="CommentReference"/>
              </w:rPr>
              <w:commentReference w:id="97"/>
            </w:r>
          </w:p>
          <w:p w14:paraId="07FE50EA" w14:textId="77777777" w:rsidR="00D6583A" w:rsidRDefault="00D6583A"/>
          <w:p w14:paraId="4B3FDFDB" w14:textId="77777777" w:rsidR="00D6583A" w:rsidRDefault="00D6583A"/>
          <w:p w14:paraId="5FAA930E" w14:textId="77777777" w:rsidR="00D6583A" w:rsidRDefault="00D6583A"/>
          <w:p w14:paraId="1AF02C1A" w14:textId="2CCCCD3C" w:rsidR="00D6583A" w:rsidRDefault="00D6583A">
            <w:commentRangeStart w:id="98"/>
            <w:r>
              <w:t>&lt;&lt;</w:t>
            </w:r>
            <w:r>
              <w:t>3</w:t>
            </w:r>
            <w:r>
              <w:t>&gt;&gt;</w:t>
            </w:r>
            <w:commentRangeEnd w:id="98"/>
            <w:r>
              <w:rPr>
                <w:rStyle w:val="CommentReference"/>
              </w:rPr>
              <w:commentReference w:id="98"/>
            </w:r>
          </w:p>
        </w:tc>
        <w:tc>
          <w:tcPr>
            <w:tcW w:w="2340" w:type="dxa"/>
          </w:tcPr>
          <w:p w14:paraId="0AD8A69C" w14:textId="77777777" w:rsidR="00941D93" w:rsidRDefault="00941D93">
            <w:r>
              <w:t>OPERATOR ACTION</w:t>
            </w:r>
          </w:p>
          <w:p w14:paraId="347C54E3" w14:textId="77777777" w:rsidR="00941D93" w:rsidRDefault="00941D93"/>
          <w:p w14:paraId="78042555" w14:textId="65A31F8E" w:rsidR="00D160ED" w:rsidRDefault="00D160ED" w:rsidP="00D160ED">
            <w:r>
              <w:t>Click on the FIELD_SMALLINT filter cell (cell directly beneath FIELD_SMALLINT)</w:t>
            </w:r>
          </w:p>
          <w:p w14:paraId="52192E01" w14:textId="77777777" w:rsidR="00D160ED" w:rsidRDefault="00D160ED" w:rsidP="00D160ED"/>
          <w:p w14:paraId="2B06CD95" w14:textId="0A165384" w:rsidR="00D160ED" w:rsidRDefault="00D160ED" w:rsidP="00D160ED">
            <w:r>
              <w:t xml:space="preserve">Type </w:t>
            </w:r>
            <w:r w:rsidR="00DD6984">
              <w:t>(</w:t>
            </w:r>
            <w:r w:rsidR="00DD6984" w:rsidRPr="00DD6984">
              <w:t>(&gt;3 &amp;&amp; &lt;10) || 1)</w:t>
            </w:r>
            <w:r>
              <w:t xml:space="preserve"> into the cell</w:t>
            </w:r>
          </w:p>
          <w:p w14:paraId="3F099237" w14:textId="77777777" w:rsidR="00D160ED" w:rsidRDefault="00D160ED" w:rsidP="00D160ED"/>
          <w:p w14:paraId="685A5DF4" w14:textId="77777777" w:rsidR="00D160ED" w:rsidRDefault="00D160ED" w:rsidP="00D160ED"/>
          <w:p w14:paraId="6DD34383" w14:textId="77777777" w:rsidR="00D160ED" w:rsidRDefault="00D160ED" w:rsidP="00D160ED">
            <w:r>
              <w:t>Press tab key</w:t>
            </w:r>
          </w:p>
          <w:p w14:paraId="20D1545F" w14:textId="6712F546" w:rsidR="00941D93" w:rsidRDefault="00941D93"/>
        </w:tc>
        <w:tc>
          <w:tcPr>
            <w:tcW w:w="1800" w:type="dxa"/>
            <w:gridSpan w:val="3"/>
          </w:tcPr>
          <w:p w14:paraId="199E7411" w14:textId="77777777" w:rsidR="00941D93" w:rsidRDefault="00941D93">
            <w:r>
              <w:t>PURPOSE</w:t>
            </w:r>
          </w:p>
          <w:p w14:paraId="6ED76273" w14:textId="77777777" w:rsidR="00941D93" w:rsidRDefault="00941D93"/>
          <w:p w14:paraId="79DE2087" w14:textId="77777777" w:rsidR="006F71A3" w:rsidRDefault="006F71A3" w:rsidP="006F71A3">
            <w:r>
              <w:t>Initial condition</w:t>
            </w:r>
          </w:p>
          <w:p w14:paraId="5992E270" w14:textId="77777777" w:rsidR="006F71A3" w:rsidRDefault="006F71A3" w:rsidP="006F71A3"/>
          <w:p w14:paraId="7305C537" w14:textId="77777777" w:rsidR="006F71A3" w:rsidRDefault="006F71A3" w:rsidP="006F71A3">
            <w:r>
              <w:t>Initial condition</w:t>
            </w:r>
          </w:p>
          <w:p w14:paraId="3F6BC9B7" w14:textId="7F9C5A8A" w:rsidR="006F71A3" w:rsidRDefault="006F71A3" w:rsidP="006F71A3"/>
          <w:p w14:paraId="7D2F67B8" w14:textId="2F5015E8" w:rsidR="006F71A3" w:rsidRDefault="006F71A3" w:rsidP="006F71A3">
            <w:r>
              <w:t>Initial condition</w:t>
            </w:r>
          </w:p>
          <w:p w14:paraId="2E65311C" w14:textId="7B19D21D" w:rsidR="006F71A3" w:rsidRDefault="006F71A3" w:rsidP="006F71A3"/>
          <w:p w14:paraId="30ABF480" w14:textId="431FEB2E" w:rsidR="006F71A3" w:rsidRDefault="00DD6984" w:rsidP="006F71A3">
            <w:r>
              <w:t>Filter criteria</w:t>
            </w:r>
            <w:r w:rsidR="006F71A3">
              <w:t xml:space="preserve"> to find</w:t>
            </w:r>
          </w:p>
          <w:p w14:paraId="3A8E244B" w14:textId="7A133040" w:rsidR="00DD6984" w:rsidRDefault="00DD6984" w:rsidP="006F71A3"/>
          <w:p w14:paraId="4D2F13BD" w14:textId="77777777" w:rsidR="00DD6984" w:rsidRDefault="00DD6984" w:rsidP="006F71A3"/>
          <w:p w14:paraId="57E8D168" w14:textId="4FCF938A" w:rsidR="00941D93" w:rsidRDefault="006F71A3" w:rsidP="006F71A3">
            <w:r>
              <w:t>Execute search</w:t>
            </w:r>
          </w:p>
        </w:tc>
        <w:tc>
          <w:tcPr>
            <w:tcW w:w="2224" w:type="dxa"/>
          </w:tcPr>
          <w:p w14:paraId="19B677E6" w14:textId="77777777" w:rsidR="00941D93" w:rsidRDefault="00941D93">
            <w:r>
              <w:t>EXEPCTED RESULTS</w:t>
            </w:r>
          </w:p>
          <w:p w14:paraId="0822625D" w14:textId="77777777" w:rsidR="00941D93" w:rsidRDefault="00941D93"/>
          <w:p w14:paraId="18A9BC16" w14:textId="77777777" w:rsidR="00941D93" w:rsidRDefault="00941D93" w:rsidP="00DD6984"/>
          <w:p w14:paraId="4029B428" w14:textId="77777777" w:rsidR="00DD6984" w:rsidRDefault="00DD6984" w:rsidP="00DD6984"/>
          <w:p w14:paraId="31025894" w14:textId="77777777" w:rsidR="00DD6984" w:rsidRDefault="00DD6984" w:rsidP="00DD6984"/>
          <w:p w14:paraId="034D01CF" w14:textId="77777777" w:rsidR="00DD6984" w:rsidRDefault="00DD6984" w:rsidP="00DD6984"/>
          <w:p w14:paraId="28B931F2" w14:textId="77777777" w:rsidR="00DD6984" w:rsidRDefault="00DD6984" w:rsidP="00DD6984"/>
          <w:p w14:paraId="03EA2D92" w14:textId="11B247BE" w:rsidR="00DD6984" w:rsidRDefault="00DD6984" w:rsidP="00DD6984">
            <w:r>
              <w:t>All entries that are greater than 3 and less than 10, or 1</w:t>
            </w:r>
          </w:p>
          <w:p w14:paraId="21D5B198" w14:textId="77777777" w:rsidR="00DD6984" w:rsidRDefault="00DD6984" w:rsidP="00DD6984"/>
          <w:p w14:paraId="2A2438EB" w14:textId="63B3366F" w:rsidR="00DD6984" w:rsidRDefault="00DD6984" w:rsidP="00DD6984">
            <w:r>
              <w:t>50 results that match the criteria</w:t>
            </w:r>
          </w:p>
        </w:tc>
        <w:tc>
          <w:tcPr>
            <w:tcW w:w="1844" w:type="dxa"/>
          </w:tcPr>
          <w:p w14:paraId="4AA84C83" w14:textId="77777777" w:rsidR="00941D93" w:rsidRDefault="00941D93">
            <w:r>
              <w:t>COMMENTS</w:t>
            </w:r>
          </w:p>
          <w:p w14:paraId="358C1FD2" w14:textId="77777777" w:rsidR="00941D93" w:rsidRDefault="00941D93"/>
          <w:p w14:paraId="5BAD9A26" w14:textId="77777777" w:rsidR="00941D93" w:rsidRDefault="00941D93"/>
        </w:tc>
      </w:tr>
      <w:tr w:rsidR="00941D93" w14:paraId="103EEAD5" w14:textId="77777777">
        <w:trPr>
          <w:trHeight w:val="1250"/>
        </w:trPr>
        <w:tc>
          <w:tcPr>
            <w:tcW w:w="9216" w:type="dxa"/>
            <w:gridSpan w:val="7"/>
            <w:tcBorders>
              <w:bottom w:val="single" w:sz="4" w:space="0" w:color="auto"/>
            </w:tcBorders>
          </w:tcPr>
          <w:p w14:paraId="3D44B775" w14:textId="64E49144" w:rsidR="00941D93" w:rsidRDefault="00941D93">
            <w:r>
              <w:t>Concluding Remarks:</w:t>
            </w:r>
            <w:r w:rsidR="00DD6984">
              <w:t xml:space="preserve"> </w:t>
            </w:r>
            <w:r w:rsidR="003111E3">
              <w:t>Passed</w:t>
            </w:r>
            <w:r w:rsidR="00063301">
              <w:t>. Figure 8.</w:t>
            </w:r>
            <w:r w:rsidR="00D1269E">
              <w:t>6</w:t>
            </w:r>
          </w:p>
        </w:tc>
      </w:tr>
      <w:tr w:rsidR="00941D93" w14:paraId="6ECCD9F5" w14:textId="77777777" w:rsidTr="002557CA">
        <w:trPr>
          <w:trHeight w:val="98"/>
        </w:trPr>
        <w:tc>
          <w:tcPr>
            <w:tcW w:w="4608" w:type="dxa"/>
            <w:gridSpan w:val="3"/>
          </w:tcPr>
          <w:p w14:paraId="58C3B35C" w14:textId="77777777" w:rsidR="00941D93" w:rsidRDefault="00941D93">
            <w:r>
              <w:t xml:space="preserve">Testing Team: </w:t>
            </w:r>
          </w:p>
          <w:p w14:paraId="66C4C349" w14:textId="1FE846F3" w:rsidR="00941D93" w:rsidRDefault="00AE6982">
            <w:r>
              <w:t>Ethan Hardin</w:t>
            </w:r>
          </w:p>
        </w:tc>
        <w:tc>
          <w:tcPr>
            <w:tcW w:w="4608" w:type="dxa"/>
            <w:gridSpan w:val="4"/>
          </w:tcPr>
          <w:p w14:paraId="0B8703D4" w14:textId="77777777" w:rsidR="00941D93" w:rsidRDefault="00941D93">
            <w:r>
              <w:t>Date Completed:</w:t>
            </w:r>
          </w:p>
          <w:p w14:paraId="2584B2D2" w14:textId="5A5CA17F" w:rsidR="00AE6982" w:rsidRDefault="00AE6982">
            <w:r>
              <w:t>4/11/2020</w:t>
            </w:r>
          </w:p>
        </w:tc>
      </w:tr>
    </w:tbl>
    <w:p w14:paraId="43D28AA2" w14:textId="77777777" w:rsidR="00E47986" w:rsidRPr="00C8753A" w:rsidRDefault="00E47986" w:rsidP="00E47986">
      <w:pPr>
        <w:pStyle w:val="Heading1"/>
        <w:pageBreakBefore w:val="0"/>
      </w:pPr>
      <w:bookmarkStart w:id="99" w:name="_Toc21505006"/>
      <w:bookmarkStart w:id="100" w:name="_Toc227033594"/>
      <w:bookmarkStart w:id="101" w:name="_Toc38630293"/>
      <w:commentRangeStart w:id="102"/>
      <w:commentRangeStart w:id="103"/>
      <w:r w:rsidRPr="00C8753A">
        <w:t>User Interface Testing</w:t>
      </w:r>
      <w:bookmarkEnd w:id="99"/>
      <w:bookmarkEnd w:id="100"/>
      <w:commentRangeEnd w:id="102"/>
      <w:r w:rsidR="009F079B">
        <w:rPr>
          <w:rStyle w:val="CommentReference"/>
          <w:b w:val="0"/>
          <w:kern w:val="0"/>
        </w:rPr>
        <w:commentReference w:id="102"/>
      </w:r>
      <w:commentRangeEnd w:id="103"/>
      <w:r w:rsidR="009F079B">
        <w:rPr>
          <w:rStyle w:val="CommentReference"/>
          <w:b w:val="0"/>
          <w:kern w:val="0"/>
        </w:rPr>
        <w:commentReference w:id="103"/>
      </w:r>
      <w:bookmarkEnd w:id="101"/>
    </w:p>
    <w:p w14:paraId="7F1D41CA" w14:textId="77777777" w:rsidR="00E47986" w:rsidRDefault="00E47986" w:rsidP="00E47986"/>
    <w:p w14:paraId="01CC546F" w14:textId="71755A50" w:rsidR="00E47986" w:rsidRDefault="00BE201D" w:rsidP="00E47986">
      <w:r>
        <w:t>To be determined.</w:t>
      </w:r>
    </w:p>
    <w:p w14:paraId="16CFDE4C" w14:textId="77777777" w:rsidR="00013402" w:rsidRDefault="00013402" w:rsidP="00013402">
      <w:pPr>
        <w:pStyle w:val="Heading1"/>
      </w:pPr>
      <w:bookmarkStart w:id="104" w:name="_Toc38630294"/>
      <w:r>
        <w:lastRenderedPageBreak/>
        <w:t>Test Schedule</w:t>
      </w:r>
      <w:bookmarkEnd w:id="104"/>
    </w:p>
    <w:p w14:paraId="0C46D047" w14:textId="4A928608" w:rsidR="004706B7" w:rsidRDefault="009D0CB0" w:rsidP="00013402">
      <w:r>
        <w:t>The test schedule below consists of the task to be done and the date at which it should be completed. The team involved and the description of the task will be included.</w:t>
      </w:r>
    </w:p>
    <w:p w14:paraId="722CAC48" w14:textId="36DA3C05" w:rsidR="009D0CB0" w:rsidRDefault="009D0CB0" w:rsidP="00013402"/>
    <w:p w14:paraId="6D3D5B03" w14:textId="44EEFB17" w:rsidR="009D0CB0" w:rsidRDefault="009D0CB0" w:rsidP="009D0CB0">
      <w:pPr>
        <w:jc w:val="center"/>
      </w:pPr>
      <w:r>
        <w:t>TBD</w:t>
      </w:r>
    </w:p>
    <w:p w14:paraId="13B0E912" w14:textId="77777777" w:rsidR="00E47986" w:rsidRDefault="00E47986" w:rsidP="00E479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2700"/>
        <w:gridCol w:w="4608"/>
      </w:tblGrid>
      <w:tr w:rsidR="00E47986" w:rsidRPr="004F31AD" w14:paraId="030211E4" w14:textId="77777777" w:rsidTr="003D58CD">
        <w:tc>
          <w:tcPr>
            <w:tcW w:w="1548" w:type="dxa"/>
          </w:tcPr>
          <w:p w14:paraId="04EA10A3" w14:textId="77777777" w:rsidR="00E47986" w:rsidRPr="004F31AD" w:rsidRDefault="00E47986" w:rsidP="003D58CD">
            <w:pPr>
              <w:spacing w:line="360" w:lineRule="auto"/>
              <w:rPr>
                <w:b/>
              </w:rPr>
            </w:pPr>
            <w:r w:rsidRPr="004F31AD">
              <w:rPr>
                <w:b/>
              </w:rPr>
              <w:t>Task</w:t>
            </w:r>
            <w:r>
              <w:rPr>
                <w:b/>
              </w:rPr>
              <w:t xml:space="preserve"> and date</w:t>
            </w:r>
          </w:p>
        </w:tc>
        <w:tc>
          <w:tcPr>
            <w:tcW w:w="2700" w:type="dxa"/>
          </w:tcPr>
          <w:p w14:paraId="228D006D" w14:textId="77777777" w:rsidR="00E47986" w:rsidRPr="004F31AD" w:rsidRDefault="00E47986" w:rsidP="003D58CD">
            <w:pPr>
              <w:spacing w:line="360" w:lineRule="auto"/>
              <w:rPr>
                <w:b/>
              </w:rPr>
            </w:pPr>
            <w:r w:rsidRPr="004F31AD">
              <w:rPr>
                <w:b/>
              </w:rPr>
              <w:t>People</w:t>
            </w:r>
          </w:p>
        </w:tc>
        <w:tc>
          <w:tcPr>
            <w:tcW w:w="4608" w:type="dxa"/>
          </w:tcPr>
          <w:p w14:paraId="16562CD1" w14:textId="77777777" w:rsidR="00E47986" w:rsidRPr="004F31AD" w:rsidRDefault="00E47986" w:rsidP="003D58CD">
            <w:pPr>
              <w:spacing w:line="360" w:lineRule="auto"/>
              <w:rPr>
                <w:b/>
              </w:rPr>
            </w:pPr>
            <w:r w:rsidRPr="004F31AD">
              <w:rPr>
                <w:b/>
              </w:rPr>
              <w:t>Description</w:t>
            </w:r>
          </w:p>
        </w:tc>
      </w:tr>
      <w:tr w:rsidR="00E47986" w:rsidRPr="004F31AD" w14:paraId="219338C7" w14:textId="77777777" w:rsidTr="003D58CD">
        <w:tc>
          <w:tcPr>
            <w:tcW w:w="1548" w:type="dxa"/>
          </w:tcPr>
          <w:p w14:paraId="017501A4" w14:textId="77777777" w:rsidR="00E47986" w:rsidRDefault="00E47986" w:rsidP="003D58CD">
            <w:pPr>
              <w:spacing w:line="360" w:lineRule="auto"/>
            </w:pPr>
          </w:p>
        </w:tc>
        <w:tc>
          <w:tcPr>
            <w:tcW w:w="2700" w:type="dxa"/>
          </w:tcPr>
          <w:p w14:paraId="00CCB1B3" w14:textId="77777777" w:rsidR="00E47986" w:rsidRDefault="00E47986" w:rsidP="003D58CD">
            <w:pPr>
              <w:spacing w:line="360" w:lineRule="auto"/>
            </w:pPr>
          </w:p>
        </w:tc>
        <w:tc>
          <w:tcPr>
            <w:tcW w:w="4608" w:type="dxa"/>
          </w:tcPr>
          <w:p w14:paraId="47C9BE38" w14:textId="77777777" w:rsidR="00E47986" w:rsidRDefault="00E47986" w:rsidP="003D58CD">
            <w:pPr>
              <w:spacing w:line="360" w:lineRule="auto"/>
            </w:pPr>
          </w:p>
        </w:tc>
      </w:tr>
      <w:tr w:rsidR="00E47986" w:rsidRPr="004F31AD" w14:paraId="3F08E031" w14:textId="77777777" w:rsidTr="003D58CD">
        <w:tc>
          <w:tcPr>
            <w:tcW w:w="1548" w:type="dxa"/>
          </w:tcPr>
          <w:p w14:paraId="27F5EC75" w14:textId="77777777" w:rsidR="00E47986" w:rsidRDefault="00E47986" w:rsidP="003D58CD">
            <w:pPr>
              <w:spacing w:line="360" w:lineRule="auto"/>
            </w:pPr>
          </w:p>
        </w:tc>
        <w:tc>
          <w:tcPr>
            <w:tcW w:w="2700" w:type="dxa"/>
          </w:tcPr>
          <w:p w14:paraId="207D06E5" w14:textId="77777777" w:rsidR="00E47986" w:rsidRDefault="00E47986" w:rsidP="003D58CD">
            <w:pPr>
              <w:spacing w:line="360" w:lineRule="auto"/>
            </w:pPr>
          </w:p>
        </w:tc>
        <w:tc>
          <w:tcPr>
            <w:tcW w:w="4608" w:type="dxa"/>
          </w:tcPr>
          <w:p w14:paraId="777E301E" w14:textId="77777777" w:rsidR="00E47986" w:rsidRDefault="00E47986" w:rsidP="003D58CD">
            <w:pPr>
              <w:spacing w:line="360" w:lineRule="auto"/>
            </w:pPr>
          </w:p>
        </w:tc>
      </w:tr>
      <w:tr w:rsidR="00E47986" w:rsidRPr="004F31AD" w14:paraId="680B8E7E" w14:textId="77777777" w:rsidTr="003D58CD">
        <w:tc>
          <w:tcPr>
            <w:tcW w:w="1548" w:type="dxa"/>
          </w:tcPr>
          <w:p w14:paraId="528D83DA" w14:textId="77777777" w:rsidR="00E47986" w:rsidRDefault="00E47986" w:rsidP="003D58CD">
            <w:pPr>
              <w:spacing w:line="360" w:lineRule="auto"/>
            </w:pPr>
          </w:p>
        </w:tc>
        <w:tc>
          <w:tcPr>
            <w:tcW w:w="2700" w:type="dxa"/>
          </w:tcPr>
          <w:p w14:paraId="1A082A0C" w14:textId="77777777" w:rsidR="00E47986" w:rsidRDefault="00E47986" w:rsidP="003D58CD">
            <w:pPr>
              <w:spacing w:line="360" w:lineRule="auto"/>
            </w:pPr>
          </w:p>
        </w:tc>
        <w:tc>
          <w:tcPr>
            <w:tcW w:w="4608" w:type="dxa"/>
          </w:tcPr>
          <w:p w14:paraId="4641DEC2" w14:textId="77777777" w:rsidR="00E47986" w:rsidRDefault="00E47986" w:rsidP="003D58CD">
            <w:pPr>
              <w:spacing w:line="360" w:lineRule="auto"/>
            </w:pPr>
          </w:p>
        </w:tc>
      </w:tr>
      <w:tr w:rsidR="00E47986" w:rsidRPr="004F31AD" w14:paraId="723A7201" w14:textId="77777777" w:rsidTr="003D58CD">
        <w:tc>
          <w:tcPr>
            <w:tcW w:w="1548" w:type="dxa"/>
          </w:tcPr>
          <w:p w14:paraId="1E6665B2" w14:textId="77777777" w:rsidR="00E47986" w:rsidRDefault="00E47986" w:rsidP="003D58CD">
            <w:pPr>
              <w:spacing w:line="360" w:lineRule="auto"/>
            </w:pPr>
          </w:p>
        </w:tc>
        <w:tc>
          <w:tcPr>
            <w:tcW w:w="2700" w:type="dxa"/>
          </w:tcPr>
          <w:p w14:paraId="5958230C" w14:textId="77777777" w:rsidR="00E47986" w:rsidRDefault="00E47986" w:rsidP="003D58CD">
            <w:pPr>
              <w:spacing w:line="360" w:lineRule="auto"/>
            </w:pPr>
          </w:p>
        </w:tc>
        <w:tc>
          <w:tcPr>
            <w:tcW w:w="4608" w:type="dxa"/>
          </w:tcPr>
          <w:p w14:paraId="254564D8" w14:textId="77777777" w:rsidR="00E47986" w:rsidRDefault="00E47986" w:rsidP="003D58CD">
            <w:pPr>
              <w:spacing w:line="360" w:lineRule="auto"/>
            </w:pPr>
          </w:p>
        </w:tc>
      </w:tr>
      <w:tr w:rsidR="00E47986" w:rsidRPr="004F31AD" w14:paraId="61B3C391" w14:textId="77777777" w:rsidTr="003D58CD">
        <w:tc>
          <w:tcPr>
            <w:tcW w:w="1548" w:type="dxa"/>
          </w:tcPr>
          <w:p w14:paraId="473491C4" w14:textId="77777777" w:rsidR="00E47986" w:rsidRDefault="00E47986" w:rsidP="003D58CD">
            <w:pPr>
              <w:spacing w:line="360" w:lineRule="auto"/>
            </w:pPr>
          </w:p>
        </w:tc>
        <w:tc>
          <w:tcPr>
            <w:tcW w:w="2700" w:type="dxa"/>
          </w:tcPr>
          <w:p w14:paraId="46C8DA5A" w14:textId="77777777" w:rsidR="00E47986" w:rsidRDefault="00E47986" w:rsidP="003D58CD">
            <w:pPr>
              <w:spacing w:line="360" w:lineRule="auto"/>
            </w:pPr>
          </w:p>
        </w:tc>
        <w:tc>
          <w:tcPr>
            <w:tcW w:w="4608" w:type="dxa"/>
          </w:tcPr>
          <w:p w14:paraId="226D99D8" w14:textId="77777777" w:rsidR="00E47986" w:rsidRDefault="00E47986" w:rsidP="003D58CD">
            <w:pPr>
              <w:spacing w:line="360" w:lineRule="auto"/>
            </w:pPr>
          </w:p>
        </w:tc>
      </w:tr>
      <w:tr w:rsidR="00E47986" w:rsidRPr="004F31AD" w14:paraId="176C573A" w14:textId="77777777" w:rsidTr="003D58CD">
        <w:tc>
          <w:tcPr>
            <w:tcW w:w="1548" w:type="dxa"/>
          </w:tcPr>
          <w:p w14:paraId="4862722F" w14:textId="77777777" w:rsidR="00E47986" w:rsidRDefault="00E47986" w:rsidP="003D58CD">
            <w:pPr>
              <w:spacing w:line="360" w:lineRule="auto"/>
            </w:pPr>
          </w:p>
        </w:tc>
        <w:tc>
          <w:tcPr>
            <w:tcW w:w="2700" w:type="dxa"/>
          </w:tcPr>
          <w:p w14:paraId="03C34D1E" w14:textId="77777777" w:rsidR="00E47986" w:rsidRDefault="00E47986" w:rsidP="003D58CD">
            <w:pPr>
              <w:spacing w:line="360" w:lineRule="auto"/>
            </w:pPr>
          </w:p>
        </w:tc>
        <w:tc>
          <w:tcPr>
            <w:tcW w:w="4608" w:type="dxa"/>
          </w:tcPr>
          <w:p w14:paraId="76723BC8" w14:textId="77777777" w:rsidR="00E47986" w:rsidRDefault="00E47986" w:rsidP="003D58CD">
            <w:pPr>
              <w:spacing w:line="360" w:lineRule="auto"/>
            </w:pPr>
          </w:p>
        </w:tc>
      </w:tr>
      <w:tr w:rsidR="00E47986" w:rsidRPr="004F31AD" w14:paraId="2AF02998" w14:textId="77777777" w:rsidTr="003D58CD">
        <w:tc>
          <w:tcPr>
            <w:tcW w:w="1548" w:type="dxa"/>
          </w:tcPr>
          <w:p w14:paraId="325B1161" w14:textId="77777777" w:rsidR="00E47986" w:rsidRDefault="00E47986" w:rsidP="003D58CD">
            <w:pPr>
              <w:spacing w:line="360" w:lineRule="auto"/>
            </w:pPr>
          </w:p>
        </w:tc>
        <w:tc>
          <w:tcPr>
            <w:tcW w:w="2700" w:type="dxa"/>
          </w:tcPr>
          <w:p w14:paraId="6AB690C0" w14:textId="77777777" w:rsidR="00E47986" w:rsidRDefault="00E47986" w:rsidP="003D58CD">
            <w:pPr>
              <w:spacing w:line="360" w:lineRule="auto"/>
            </w:pPr>
          </w:p>
        </w:tc>
        <w:tc>
          <w:tcPr>
            <w:tcW w:w="4608" w:type="dxa"/>
          </w:tcPr>
          <w:p w14:paraId="78DBFFC5" w14:textId="77777777" w:rsidR="00E47986" w:rsidRDefault="00E47986" w:rsidP="003D58CD">
            <w:pPr>
              <w:spacing w:line="360" w:lineRule="auto"/>
            </w:pPr>
          </w:p>
        </w:tc>
      </w:tr>
      <w:tr w:rsidR="00E47986" w:rsidRPr="004F31AD" w14:paraId="116EBBFF" w14:textId="77777777" w:rsidTr="003D58CD">
        <w:tc>
          <w:tcPr>
            <w:tcW w:w="1548" w:type="dxa"/>
          </w:tcPr>
          <w:p w14:paraId="5A787DF7" w14:textId="77777777" w:rsidR="00E47986" w:rsidRDefault="00E47986" w:rsidP="003D58CD">
            <w:pPr>
              <w:spacing w:line="360" w:lineRule="auto"/>
            </w:pPr>
          </w:p>
        </w:tc>
        <w:tc>
          <w:tcPr>
            <w:tcW w:w="2700" w:type="dxa"/>
          </w:tcPr>
          <w:p w14:paraId="5B854D16" w14:textId="77777777" w:rsidR="00E47986" w:rsidRDefault="00E47986" w:rsidP="003D58CD">
            <w:pPr>
              <w:spacing w:line="360" w:lineRule="auto"/>
            </w:pPr>
          </w:p>
        </w:tc>
        <w:tc>
          <w:tcPr>
            <w:tcW w:w="4608" w:type="dxa"/>
          </w:tcPr>
          <w:p w14:paraId="23EB3576" w14:textId="77777777" w:rsidR="00E47986" w:rsidRDefault="00E47986" w:rsidP="003D58CD">
            <w:pPr>
              <w:spacing w:line="360" w:lineRule="auto"/>
            </w:pPr>
          </w:p>
        </w:tc>
      </w:tr>
      <w:tr w:rsidR="00E47986" w:rsidRPr="004F31AD" w14:paraId="3B14D9F1" w14:textId="77777777" w:rsidTr="003D58CD">
        <w:tc>
          <w:tcPr>
            <w:tcW w:w="1548" w:type="dxa"/>
          </w:tcPr>
          <w:p w14:paraId="602EEE17" w14:textId="77777777" w:rsidR="00E47986" w:rsidRDefault="00E47986" w:rsidP="003D58CD">
            <w:pPr>
              <w:spacing w:line="360" w:lineRule="auto"/>
            </w:pPr>
          </w:p>
        </w:tc>
        <w:tc>
          <w:tcPr>
            <w:tcW w:w="2700" w:type="dxa"/>
          </w:tcPr>
          <w:p w14:paraId="0370DB00" w14:textId="77777777" w:rsidR="00E47986" w:rsidRDefault="00E47986" w:rsidP="003D58CD">
            <w:pPr>
              <w:spacing w:line="360" w:lineRule="auto"/>
            </w:pPr>
          </w:p>
        </w:tc>
        <w:tc>
          <w:tcPr>
            <w:tcW w:w="4608" w:type="dxa"/>
          </w:tcPr>
          <w:p w14:paraId="1B8E3F08" w14:textId="77777777" w:rsidR="00E47986" w:rsidRDefault="00E47986" w:rsidP="003D58CD">
            <w:pPr>
              <w:spacing w:line="360" w:lineRule="auto"/>
            </w:pPr>
          </w:p>
        </w:tc>
      </w:tr>
    </w:tbl>
    <w:p w14:paraId="29F9C9B2" w14:textId="77777777" w:rsidR="00E47986" w:rsidRDefault="00E47986" w:rsidP="00E47986"/>
    <w:p w14:paraId="6EBB6EA7" w14:textId="77777777" w:rsidR="00E47986" w:rsidRDefault="00E47986" w:rsidP="00E47986"/>
    <w:p w14:paraId="2790F754" w14:textId="77777777" w:rsidR="004706B7" w:rsidRDefault="004706B7" w:rsidP="00013402"/>
    <w:p w14:paraId="7F6D1253" w14:textId="77777777" w:rsidR="004706B7" w:rsidRDefault="004706B7" w:rsidP="004706B7">
      <w:pPr>
        <w:pStyle w:val="Heading1"/>
      </w:pPr>
      <w:bookmarkStart w:id="105" w:name="_Toc38630295"/>
      <w:r>
        <w:lastRenderedPageBreak/>
        <w:t>Other Sections</w:t>
      </w:r>
      <w:bookmarkEnd w:id="105"/>
    </w:p>
    <w:p w14:paraId="6FF69088" w14:textId="40244F95" w:rsidR="004706B7" w:rsidRDefault="005A59B8" w:rsidP="005A59B8">
      <w:r>
        <w:t>Not applicable.</w:t>
      </w:r>
    </w:p>
    <w:p w14:paraId="6113B3DB" w14:textId="77777777" w:rsidR="004706B7" w:rsidRPr="004706B7" w:rsidRDefault="004706B7" w:rsidP="004706B7"/>
    <w:p w14:paraId="4BE7BB8A" w14:textId="77777777" w:rsidR="007A4335" w:rsidRDefault="007A4335" w:rsidP="007A4335">
      <w:pPr>
        <w:pStyle w:val="Heading1"/>
      </w:pPr>
      <w:bookmarkStart w:id="106" w:name="_Toc227033596"/>
      <w:bookmarkStart w:id="107" w:name="_Toc38630296"/>
      <w:r>
        <w:lastRenderedPageBreak/>
        <w:t>Appendix</w:t>
      </w:r>
      <w:bookmarkEnd w:id="106"/>
      <w:bookmarkEnd w:id="107"/>
    </w:p>
    <w:p w14:paraId="141274F4" w14:textId="072132CB" w:rsidR="007A4335" w:rsidRDefault="007A4335" w:rsidP="007A4335">
      <w:r>
        <w:t>&lt;&lt; possibly more readable to put the expected output here and refer to it in the previous sections</w:t>
      </w:r>
      <w:r w:rsidR="004706B7">
        <w:t>. Might also provide explicit directions for analysis of output, if it’s easier to read as an appendix or if analysis is post execution.</w:t>
      </w:r>
      <w:r>
        <w:t xml:space="preserve"> &gt;&gt;</w:t>
      </w:r>
    </w:p>
    <w:p w14:paraId="1FA64C12" w14:textId="49C11C77" w:rsidR="008D2C19" w:rsidRDefault="008D2C19" w:rsidP="007A4335"/>
    <w:p w14:paraId="508BE347" w14:textId="1A2668B0" w:rsidR="008D2C19" w:rsidRPr="008D2C19" w:rsidRDefault="008D2C19" w:rsidP="008D2C19">
      <w:pPr>
        <w:pStyle w:val="Heading2"/>
      </w:pPr>
      <w:bookmarkStart w:id="108" w:name="_Toc38630297"/>
      <w:r>
        <w:t>Figure 8.</w:t>
      </w:r>
      <w:r w:rsidR="00605E05">
        <w:t>1</w:t>
      </w:r>
      <w:bookmarkEnd w:id="108"/>
    </w:p>
    <w:p w14:paraId="000AAE17" w14:textId="2820DEC8" w:rsidR="003500EF" w:rsidRDefault="003500EF" w:rsidP="008D2C19">
      <w:pPr>
        <w:ind w:firstLine="720"/>
      </w:pPr>
    </w:p>
    <w:p w14:paraId="537F6B88" w14:textId="69E5DDC7" w:rsidR="003500EF" w:rsidRDefault="003500EF" w:rsidP="007A4335"/>
    <w:p w14:paraId="327A1221" w14:textId="074EA3D4" w:rsidR="003500EF" w:rsidRDefault="003500EF" w:rsidP="007A4335">
      <w:r>
        <w:rPr>
          <w:noProof/>
        </w:rPr>
        <w:drawing>
          <wp:inline distT="0" distB="0" distL="0" distR="0" wp14:anchorId="66735242" wp14:editId="7127A928">
            <wp:extent cx="4314825" cy="2314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4825" cy="2314575"/>
                    </a:xfrm>
                    <a:prstGeom prst="rect">
                      <a:avLst/>
                    </a:prstGeom>
                  </pic:spPr>
                </pic:pic>
              </a:graphicData>
            </a:graphic>
          </wp:inline>
        </w:drawing>
      </w:r>
    </w:p>
    <w:p w14:paraId="6EEF9D95" w14:textId="41F32D74" w:rsidR="008D2C19" w:rsidRDefault="008D2C19" w:rsidP="008D2C19">
      <w:pPr>
        <w:pStyle w:val="Heading2"/>
      </w:pPr>
      <w:bookmarkStart w:id="109" w:name="_Toc38630298"/>
      <w:r>
        <w:t>Figure 8.</w:t>
      </w:r>
      <w:r w:rsidR="00605E05">
        <w:t>2</w:t>
      </w:r>
      <w:bookmarkEnd w:id="109"/>
    </w:p>
    <w:p w14:paraId="34B85B3C" w14:textId="77AB2701" w:rsidR="00776CEF" w:rsidRDefault="00776CEF" w:rsidP="007A4335">
      <w:r>
        <w:rPr>
          <w:noProof/>
        </w:rPr>
        <w:drawing>
          <wp:inline distT="0" distB="0" distL="0" distR="0" wp14:anchorId="6C363664" wp14:editId="76D17F2E">
            <wp:extent cx="3181350" cy="1438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1350" cy="1438275"/>
                    </a:xfrm>
                    <a:prstGeom prst="rect">
                      <a:avLst/>
                    </a:prstGeom>
                  </pic:spPr>
                </pic:pic>
              </a:graphicData>
            </a:graphic>
          </wp:inline>
        </w:drawing>
      </w:r>
    </w:p>
    <w:p w14:paraId="5EA26EEF" w14:textId="54C0F6BC" w:rsidR="008D2C19" w:rsidRDefault="008D2C19" w:rsidP="008D2C19">
      <w:pPr>
        <w:pStyle w:val="Heading2"/>
      </w:pPr>
      <w:bookmarkStart w:id="110" w:name="_Toc38630299"/>
      <w:r>
        <w:t>Figure 8.</w:t>
      </w:r>
      <w:r w:rsidR="00605E05">
        <w:t>3</w:t>
      </w:r>
      <w:bookmarkEnd w:id="110"/>
    </w:p>
    <w:p w14:paraId="4D2C2857" w14:textId="542ACC81" w:rsidR="00776CEF" w:rsidRDefault="00776CEF" w:rsidP="007A4335">
      <w:r>
        <w:rPr>
          <w:noProof/>
        </w:rPr>
        <w:drawing>
          <wp:inline distT="0" distB="0" distL="0" distR="0" wp14:anchorId="3D5E06E2" wp14:editId="5B3AED6F">
            <wp:extent cx="3124200" cy="1419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4200" cy="1419225"/>
                    </a:xfrm>
                    <a:prstGeom prst="rect">
                      <a:avLst/>
                    </a:prstGeom>
                  </pic:spPr>
                </pic:pic>
              </a:graphicData>
            </a:graphic>
          </wp:inline>
        </w:drawing>
      </w:r>
    </w:p>
    <w:p w14:paraId="08F459B1" w14:textId="1C32D66C" w:rsidR="00D35B2F" w:rsidRDefault="00D35B2F" w:rsidP="00D35B2F">
      <w:pPr>
        <w:pStyle w:val="Heading2"/>
      </w:pPr>
      <w:bookmarkStart w:id="111" w:name="_Toc38630300"/>
      <w:r>
        <w:lastRenderedPageBreak/>
        <w:t>Figure 8.</w:t>
      </w:r>
      <w:r w:rsidR="00605E05">
        <w:t>4</w:t>
      </w:r>
      <w:bookmarkEnd w:id="111"/>
    </w:p>
    <w:p w14:paraId="401A4F9F" w14:textId="3B38D2FD" w:rsidR="008D2C19" w:rsidRDefault="00201877" w:rsidP="007A4335">
      <w:r>
        <w:rPr>
          <w:noProof/>
        </w:rPr>
        <w:drawing>
          <wp:inline distT="0" distB="0" distL="0" distR="0" wp14:anchorId="0E03165F" wp14:editId="277DE18D">
            <wp:extent cx="4533900" cy="2171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3900" cy="2171700"/>
                    </a:xfrm>
                    <a:prstGeom prst="rect">
                      <a:avLst/>
                    </a:prstGeom>
                  </pic:spPr>
                </pic:pic>
              </a:graphicData>
            </a:graphic>
          </wp:inline>
        </w:drawing>
      </w:r>
    </w:p>
    <w:p w14:paraId="25E0AE1F" w14:textId="16535E2F" w:rsidR="00D35B2F" w:rsidRDefault="00D35B2F" w:rsidP="00D35B2F">
      <w:pPr>
        <w:pStyle w:val="Heading2"/>
      </w:pPr>
      <w:bookmarkStart w:id="112" w:name="_Toc38630301"/>
      <w:r>
        <w:t>Figure 8.</w:t>
      </w:r>
      <w:r w:rsidR="00605E05">
        <w:t>5</w:t>
      </w:r>
      <w:bookmarkEnd w:id="112"/>
    </w:p>
    <w:p w14:paraId="16E74A55" w14:textId="75D2A1F0" w:rsidR="00063301" w:rsidRDefault="00201877" w:rsidP="00063301">
      <w:r>
        <w:rPr>
          <w:noProof/>
        </w:rPr>
        <w:drawing>
          <wp:inline distT="0" distB="0" distL="0" distR="0" wp14:anchorId="5E14F676" wp14:editId="653FE608">
            <wp:extent cx="4495800" cy="1200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95800" cy="1200150"/>
                    </a:xfrm>
                    <a:prstGeom prst="rect">
                      <a:avLst/>
                    </a:prstGeom>
                  </pic:spPr>
                </pic:pic>
              </a:graphicData>
            </a:graphic>
          </wp:inline>
        </w:drawing>
      </w:r>
    </w:p>
    <w:p w14:paraId="2C9B73B8" w14:textId="62B31350" w:rsidR="00BE201D" w:rsidRDefault="00BE201D" w:rsidP="00063301"/>
    <w:p w14:paraId="0AF8CA1E" w14:textId="3A986A70" w:rsidR="00BE201D" w:rsidRDefault="00BE201D" w:rsidP="00063301"/>
    <w:p w14:paraId="04380D14" w14:textId="0A951F6C" w:rsidR="00BE201D" w:rsidRDefault="00BE201D" w:rsidP="00063301"/>
    <w:p w14:paraId="15E31C46" w14:textId="418851CA" w:rsidR="00BE201D" w:rsidRDefault="00BE201D" w:rsidP="00063301"/>
    <w:p w14:paraId="25B6984A" w14:textId="038F2AA5" w:rsidR="00BE201D" w:rsidRDefault="00BE201D" w:rsidP="00063301"/>
    <w:p w14:paraId="2663B5B7" w14:textId="1CD61E72" w:rsidR="00BE201D" w:rsidRDefault="00BE201D" w:rsidP="00063301"/>
    <w:p w14:paraId="5D5ACD89" w14:textId="1938A880" w:rsidR="00BE201D" w:rsidRDefault="00BE201D" w:rsidP="00063301"/>
    <w:p w14:paraId="2DA5069A" w14:textId="4E5C48E8" w:rsidR="00BE201D" w:rsidRDefault="00BE201D" w:rsidP="00063301"/>
    <w:p w14:paraId="4565BF74" w14:textId="2896A72B" w:rsidR="00BE201D" w:rsidRDefault="00BE201D" w:rsidP="00063301"/>
    <w:p w14:paraId="3697E108" w14:textId="08A04360" w:rsidR="00BE201D" w:rsidRDefault="00BE201D" w:rsidP="00063301"/>
    <w:p w14:paraId="074572E6" w14:textId="31C00C7B" w:rsidR="00BE201D" w:rsidRDefault="00BE201D" w:rsidP="00063301"/>
    <w:p w14:paraId="2FABA067" w14:textId="11D944CE" w:rsidR="00BE201D" w:rsidRDefault="00BE201D" w:rsidP="00063301"/>
    <w:p w14:paraId="57314D34" w14:textId="76A64BF4" w:rsidR="00BE201D" w:rsidRDefault="00BE201D" w:rsidP="00063301"/>
    <w:p w14:paraId="64BCD888" w14:textId="0147CD0D" w:rsidR="00BE201D" w:rsidRDefault="00BE201D" w:rsidP="00063301"/>
    <w:p w14:paraId="3A92287D" w14:textId="220AE75D" w:rsidR="00BE201D" w:rsidRDefault="00BE201D" w:rsidP="00063301"/>
    <w:p w14:paraId="175AA2A5" w14:textId="5D443CC3" w:rsidR="00BE201D" w:rsidRDefault="00BE201D" w:rsidP="00063301"/>
    <w:p w14:paraId="1DDBF3A9" w14:textId="3418AC13" w:rsidR="00BE201D" w:rsidRDefault="00BE201D" w:rsidP="00063301"/>
    <w:p w14:paraId="318E11F8" w14:textId="5FB3DC1E" w:rsidR="00BE201D" w:rsidRDefault="00BE201D" w:rsidP="00063301"/>
    <w:p w14:paraId="121066D5" w14:textId="614340E4" w:rsidR="00BE201D" w:rsidRDefault="00BE201D" w:rsidP="00063301"/>
    <w:p w14:paraId="6C1D59DF" w14:textId="5FCEAA9E" w:rsidR="00BE201D" w:rsidRDefault="00BE201D" w:rsidP="00063301"/>
    <w:p w14:paraId="1674620B" w14:textId="4ED21BA3" w:rsidR="00BE201D" w:rsidRDefault="00BE201D" w:rsidP="00063301"/>
    <w:p w14:paraId="6D7B1082" w14:textId="35F2B0D3" w:rsidR="00BE201D" w:rsidRDefault="00BE201D" w:rsidP="00063301"/>
    <w:p w14:paraId="3A7650E4" w14:textId="75E14E54" w:rsidR="00BE201D" w:rsidRDefault="00BE201D" w:rsidP="00063301"/>
    <w:p w14:paraId="5F86E61F" w14:textId="55BBE0A6" w:rsidR="00BE201D" w:rsidRDefault="00BE201D" w:rsidP="00063301"/>
    <w:p w14:paraId="23A612F4" w14:textId="6243C67B" w:rsidR="00BE201D" w:rsidRDefault="00BE201D" w:rsidP="00063301"/>
    <w:p w14:paraId="5D223E3D" w14:textId="3BA9631A" w:rsidR="00BE201D" w:rsidRDefault="00BE201D" w:rsidP="00063301"/>
    <w:p w14:paraId="6C4BC292" w14:textId="77777777" w:rsidR="00BE201D" w:rsidRDefault="00BE201D" w:rsidP="00063301"/>
    <w:p w14:paraId="2A82327E" w14:textId="197E974E" w:rsidR="00063301" w:rsidRDefault="00063301" w:rsidP="00063301">
      <w:pPr>
        <w:pStyle w:val="Heading2"/>
      </w:pPr>
      <w:bookmarkStart w:id="113" w:name="_Toc38630302"/>
      <w:commentRangeStart w:id="114"/>
      <w:commentRangeStart w:id="115"/>
      <w:r>
        <w:lastRenderedPageBreak/>
        <w:t>Figure 8.</w:t>
      </w:r>
      <w:r w:rsidR="00605E05">
        <w:t>6</w:t>
      </w:r>
      <w:commentRangeEnd w:id="114"/>
      <w:r w:rsidR="00EF013E">
        <w:rPr>
          <w:rStyle w:val="CommentReference"/>
          <w:b w:val="0"/>
        </w:rPr>
        <w:commentReference w:id="114"/>
      </w:r>
      <w:commentRangeEnd w:id="115"/>
      <w:r w:rsidR="007151A8">
        <w:rPr>
          <w:rStyle w:val="CommentReference"/>
          <w:b w:val="0"/>
        </w:rPr>
        <w:commentReference w:id="115"/>
      </w:r>
      <w:bookmarkEnd w:id="113"/>
    </w:p>
    <w:p w14:paraId="72E2006D" w14:textId="77777777" w:rsidR="00063301" w:rsidRPr="00063301" w:rsidRDefault="00063301" w:rsidP="00063301"/>
    <w:p w14:paraId="30CB1559" w14:textId="297896F6" w:rsidR="00063301" w:rsidRPr="00063301" w:rsidRDefault="00063301" w:rsidP="00063301">
      <w:r>
        <w:rPr>
          <w:noProof/>
        </w:rPr>
        <w:drawing>
          <wp:inline distT="0" distB="0" distL="0" distR="0" wp14:anchorId="12442B3E" wp14:editId="2643103C">
            <wp:extent cx="4290247" cy="6457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99160" cy="6471367"/>
                    </a:xfrm>
                    <a:prstGeom prst="rect">
                      <a:avLst/>
                    </a:prstGeom>
                  </pic:spPr>
                </pic:pic>
              </a:graphicData>
            </a:graphic>
          </wp:inline>
        </w:drawing>
      </w:r>
    </w:p>
    <w:p w14:paraId="1839D7F9" w14:textId="7E1F2B38" w:rsidR="000858F1" w:rsidRDefault="000858F1" w:rsidP="007A4335"/>
    <w:p w14:paraId="0CC9F34A" w14:textId="3A871FBF" w:rsidR="000858F1" w:rsidRDefault="000858F1" w:rsidP="007A4335"/>
    <w:p w14:paraId="6CD9AF43" w14:textId="18709968" w:rsidR="000858F1" w:rsidRDefault="000858F1" w:rsidP="007A4335">
      <w:commentRangeStart w:id="116"/>
      <w:r>
        <w:t>%$</w:t>
      </w:r>
      <w:commentRangeEnd w:id="116"/>
      <w:r w:rsidR="007151A8">
        <w:rPr>
          <w:rStyle w:val="CommentReference"/>
        </w:rPr>
        <w:commentReference w:id="116"/>
      </w:r>
    </w:p>
    <w:sectPr w:rsidR="000858F1">
      <w:type w:val="continuous"/>
      <w:pgSz w:w="12240" w:h="15840" w:code="1"/>
      <w:pgMar w:top="1440" w:right="144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Ortega, Alejandro D" w:date="2020-04-18T16:52:00Z" w:initials="OAD">
    <w:p w14:paraId="06A589E1" w14:textId="38A8B7DD" w:rsidR="0000152A" w:rsidRDefault="0000152A">
      <w:pPr>
        <w:pStyle w:val="CommentText"/>
      </w:pPr>
      <w:r>
        <w:rPr>
          <w:rStyle w:val="CommentReference"/>
        </w:rPr>
        <w:annotationRef/>
      </w:r>
      <w:r>
        <w:t>Testing comment</w:t>
      </w:r>
    </w:p>
  </w:comment>
  <w:comment w:id="1" w:author="Ortega, Alejandro D" w:date="2020-04-24T09:14:00Z" w:initials="OAD">
    <w:p w14:paraId="6C05079A" w14:textId="18019C9A" w:rsidR="0000152A" w:rsidRDefault="0000152A">
      <w:pPr>
        <w:pStyle w:val="CommentText"/>
      </w:pPr>
      <w:r>
        <w:rPr>
          <w:rStyle w:val="CommentReference"/>
        </w:rPr>
        <w:annotationRef/>
      </w:r>
    </w:p>
  </w:comment>
  <w:comment w:id="2" w:author="Ortega, Alejandro D" w:date="2020-04-24T09:14:00Z" w:initials="OAD">
    <w:p w14:paraId="5E65C965" w14:textId="0B81A094" w:rsidR="0000152A" w:rsidRDefault="0000152A">
      <w:pPr>
        <w:pStyle w:val="CommentText"/>
      </w:pPr>
      <w:r>
        <w:rPr>
          <w:rStyle w:val="CommentReference"/>
        </w:rPr>
        <w:annotationRef/>
      </w:r>
      <w:r>
        <w:t>Fix date and version</w:t>
      </w:r>
    </w:p>
  </w:comment>
  <w:comment w:id="15" w:author="Ortega, Alejandro D" w:date="2020-04-24T09:14:00Z" w:initials="OAD">
    <w:p w14:paraId="10E18AF4" w14:textId="79376D37" w:rsidR="0000152A" w:rsidRDefault="0000152A">
      <w:pPr>
        <w:pStyle w:val="CommentText"/>
      </w:pPr>
      <w:r>
        <w:rPr>
          <w:rStyle w:val="CommentReference"/>
        </w:rPr>
        <w:annotationRef/>
      </w:r>
      <w:r>
        <w:t>Don’t forget to update this table</w:t>
      </w:r>
    </w:p>
  </w:comment>
  <w:comment w:id="24" w:author="Ortega, Alejandro D" w:date="2020-04-24T09:15:00Z" w:initials="OAD">
    <w:p w14:paraId="06FA0D62" w14:textId="4AC0E75F" w:rsidR="0000152A" w:rsidRDefault="0000152A">
      <w:pPr>
        <w:pStyle w:val="CommentText"/>
      </w:pPr>
      <w:r>
        <w:rPr>
          <w:rStyle w:val="CommentReference"/>
        </w:rPr>
        <w:annotationRef/>
      </w:r>
      <w:r>
        <w:t>Update your change history</w:t>
      </w:r>
    </w:p>
  </w:comment>
  <w:comment w:id="25" w:author="Ortega, Alejandro D" w:date="2020-04-24T09:15:00Z" w:initials="OAD">
    <w:p w14:paraId="65790BC4" w14:textId="0C597F22" w:rsidR="0000152A" w:rsidRDefault="0000152A">
      <w:pPr>
        <w:pStyle w:val="CommentText"/>
      </w:pPr>
      <w:r>
        <w:rPr>
          <w:rStyle w:val="CommentReference"/>
        </w:rPr>
        <w:annotationRef/>
      </w:r>
      <w:r>
        <w:t>We need to find a way to fix the table of contents</w:t>
      </w:r>
    </w:p>
  </w:comment>
  <w:comment w:id="26" w:author="Castro, Denise G" w:date="2020-04-24T13:31:00Z" w:initials="CDG">
    <w:p w14:paraId="682FE11E" w14:textId="40CD428B" w:rsidR="0000152A" w:rsidRDefault="0000152A">
      <w:pPr>
        <w:pStyle w:val="CommentText"/>
      </w:pPr>
      <w:r>
        <w:rPr>
          <w:rStyle w:val="CommentReference"/>
        </w:rPr>
        <w:annotationRef/>
      </w:r>
      <w:r>
        <w:t>You can select the table of contents below the title, right-click, click on update field, and select update entire table.</w:t>
      </w:r>
    </w:p>
  </w:comment>
  <w:comment w:id="27" w:author="Ethan Hardin" w:date="2020-04-24T14:17:00Z" w:initials="EH">
    <w:p w14:paraId="6B0227DF" w14:textId="15542064" w:rsidR="00D6583A" w:rsidRDefault="00D6583A">
      <w:pPr>
        <w:pStyle w:val="CommentText"/>
      </w:pPr>
      <w:r>
        <w:rPr>
          <w:rStyle w:val="CommentReference"/>
        </w:rPr>
        <w:annotationRef/>
      </w:r>
      <w:r>
        <w:t>Wow that was an amazing trick! Thank you</w:t>
      </w:r>
    </w:p>
  </w:comment>
  <w:comment w:id="39" w:author="Castro, Denise G" w:date="2020-04-24T13:33:00Z" w:initials="CDG">
    <w:p w14:paraId="73BA67F2" w14:textId="6100E627" w:rsidR="0000152A" w:rsidRDefault="0000152A">
      <w:pPr>
        <w:pStyle w:val="CommentText"/>
      </w:pPr>
      <w:r>
        <w:rPr>
          <w:rStyle w:val="CommentReference"/>
        </w:rPr>
        <w:annotationRef/>
      </w:r>
      <w:r>
        <w:t>Remember to add the criticality</w:t>
      </w:r>
    </w:p>
  </w:comment>
  <w:comment w:id="40" w:author="Ethan Hardin" w:date="2020-04-24T14:18:00Z" w:initials="EH">
    <w:p w14:paraId="447FB25F" w14:textId="3DE74752" w:rsidR="00D6583A" w:rsidRDefault="00D6583A">
      <w:pPr>
        <w:pStyle w:val="CommentText"/>
      </w:pPr>
      <w:r>
        <w:rPr>
          <w:rStyle w:val="CommentReference"/>
        </w:rPr>
        <w:annotationRef/>
      </w:r>
      <w:r>
        <w:t>Thank you!</w:t>
      </w:r>
    </w:p>
  </w:comment>
  <w:comment w:id="42" w:author="Ortega, Alejandro D" w:date="2020-04-18T17:12:00Z" w:initials="OAD">
    <w:p w14:paraId="434DA97C" w14:textId="77777777" w:rsidR="0000152A" w:rsidRDefault="0000152A">
      <w:pPr>
        <w:pStyle w:val="CommentText"/>
      </w:pPr>
      <w:r>
        <w:rPr>
          <w:rStyle w:val="CommentReference"/>
        </w:rPr>
        <w:annotationRef/>
      </w:r>
      <w:r>
        <w:t xml:space="preserve">Detailed test cases but what about the other functions in the Edit Menu? Like Copy Paste, Remove Row, Insert Row? </w:t>
      </w:r>
    </w:p>
    <w:p w14:paraId="66BA8578" w14:textId="77777777" w:rsidR="0000152A" w:rsidRDefault="0000152A">
      <w:pPr>
        <w:pStyle w:val="CommentText"/>
      </w:pPr>
    </w:p>
    <w:p w14:paraId="19E285F1" w14:textId="4EADA3BE" w:rsidR="0000152A" w:rsidRDefault="0000152A">
      <w:pPr>
        <w:pStyle w:val="CommentText"/>
      </w:pPr>
      <w:r>
        <w:t xml:space="preserve">You have good ideas to perform tests, but you may want to elaborate on some ideas to avoid confusion. I like how you use your images to show examples. </w:t>
      </w:r>
    </w:p>
  </w:comment>
  <w:comment w:id="43" w:author="Castro, Denise G" w:date="2020-04-24T13:34:00Z" w:initials="CDG">
    <w:p w14:paraId="7A8A4ED7" w14:textId="11909698" w:rsidR="0000152A" w:rsidRDefault="0000152A">
      <w:pPr>
        <w:pStyle w:val="CommentText"/>
      </w:pPr>
      <w:r>
        <w:rPr>
          <w:rStyle w:val="CommentReference"/>
        </w:rPr>
        <w:annotationRef/>
      </w:r>
      <w:r>
        <w:t xml:space="preserve">He only specified for group 2 to test the filter and search functions from the edit menu. </w:t>
      </w:r>
    </w:p>
  </w:comment>
  <w:comment w:id="45" w:author="Ortega, Alejandro D" w:date="2020-04-18T16:59:00Z" w:initials="OAD">
    <w:p w14:paraId="3F2AF508" w14:textId="21BFBD94" w:rsidR="0000152A" w:rsidRDefault="0000152A">
      <w:pPr>
        <w:pStyle w:val="CommentText"/>
      </w:pPr>
      <w:r>
        <w:rPr>
          <w:rStyle w:val="CommentReference"/>
        </w:rPr>
        <w:annotationRef/>
      </w:r>
      <w:r>
        <w:t>This is a very good idea to label the images but where can the tester find 8 or what is 8? You may want to put Section 8 or Appendix 8.3, just an idea.</w:t>
      </w:r>
    </w:p>
  </w:comment>
  <w:comment w:id="46" w:author="Castro, Denise G" w:date="2020-04-24T13:40:00Z" w:initials="CDG">
    <w:p w14:paraId="17A0EC31" w14:textId="7DE5698B" w:rsidR="007151A8" w:rsidRDefault="007151A8">
      <w:pPr>
        <w:pStyle w:val="CommentText"/>
      </w:pPr>
      <w:r>
        <w:rPr>
          <w:rStyle w:val="CommentReference"/>
        </w:rPr>
        <w:annotationRef/>
      </w:r>
      <w:r>
        <w:t>Does it matter if the other options are enabled? (when I tried some of your tests if more options were enabled some of them would not pass)</w:t>
      </w:r>
    </w:p>
  </w:comment>
  <w:comment w:id="47" w:author="Ethan Hardin" w:date="2020-04-24T14:19:00Z" w:initials="EH">
    <w:p w14:paraId="390E111D" w14:textId="2F5517F5" w:rsidR="00D6583A" w:rsidRDefault="00D6583A">
      <w:pPr>
        <w:pStyle w:val="CommentText"/>
      </w:pPr>
      <w:r>
        <w:rPr>
          <w:rStyle w:val="CommentReference"/>
        </w:rPr>
        <w:annotationRef/>
      </w:r>
      <w:r>
        <w:t>Changed thank you!</w:t>
      </w:r>
    </w:p>
  </w:comment>
  <w:comment w:id="48" w:author="Ortega, Alejandro D" w:date="2020-04-18T16:57:00Z" w:initials="OAD">
    <w:p w14:paraId="3BA27A2B" w14:textId="6870B960" w:rsidR="0000152A" w:rsidRDefault="0000152A">
      <w:pPr>
        <w:pStyle w:val="CommentText"/>
      </w:pPr>
      <w:r>
        <w:rPr>
          <w:rStyle w:val="CommentReference"/>
        </w:rPr>
        <w:annotationRef/>
      </w:r>
      <w:r>
        <w:t xml:space="preserve">Here do you want the tester to </w:t>
      </w:r>
      <w:proofErr w:type="gramStart"/>
      <w:r>
        <w:t>actually type</w:t>
      </w:r>
      <w:proofErr w:type="gramEnd"/>
      <w:r>
        <w:t xml:space="preserve"> “</w:t>
      </w:r>
      <w:proofErr w:type="spellStart"/>
      <w:r>
        <w:t>Start_Name</w:t>
      </w:r>
      <w:proofErr w:type="spellEnd"/>
      <w:r>
        <w:t xml:space="preserve">”? Or what is </w:t>
      </w:r>
      <w:proofErr w:type="spellStart"/>
      <w:r>
        <w:t>Start_Name</w:t>
      </w:r>
      <w:proofErr w:type="spellEnd"/>
      <w:r>
        <w:t xml:space="preserve"> supposed to be?</w:t>
      </w:r>
    </w:p>
  </w:comment>
  <w:comment w:id="49" w:author="Ethan Hardin" w:date="2020-04-24T14:19:00Z" w:initials="EH">
    <w:p w14:paraId="1B75CD87" w14:textId="7220FB3B" w:rsidR="00D6583A" w:rsidRDefault="00D6583A">
      <w:pPr>
        <w:pStyle w:val="CommentText"/>
      </w:pPr>
      <w:r>
        <w:rPr>
          <w:rStyle w:val="CommentReference"/>
        </w:rPr>
        <w:annotationRef/>
      </w:r>
      <w:r>
        <w:t>Good catch!</w:t>
      </w:r>
    </w:p>
  </w:comment>
  <w:comment w:id="54" w:author="Ortega, Alejandro D" w:date="2020-04-24T11:35:00Z" w:initials="OAD">
    <w:p w14:paraId="49702467" w14:textId="787B06B1" w:rsidR="0000152A" w:rsidRDefault="0000152A">
      <w:pPr>
        <w:pStyle w:val="CommentText"/>
      </w:pPr>
      <w:r>
        <w:rPr>
          <w:rStyle w:val="CommentReference"/>
        </w:rPr>
        <w:annotationRef/>
      </w:r>
      <w:r>
        <w:t>You may want to fix these so they can be with their respective tables</w:t>
      </w:r>
    </w:p>
  </w:comment>
  <w:comment w:id="55" w:author="Castro, Denise G" w:date="2020-04-24T13:36:00Z" w:initials="CDG">
    <w:p w14:paraId="38C7A987" w14:textId="77777777" w:rsidR="007151A8" w:rsidRDefault="007151A8">
      <w:pPr>
        <w:pStyle w:val="CommentText"/>
      </w:pPr>
      <w:r>
        <w:rPr>
          <w:rStyle w:val="CommentReference"/>
        </w:rPr>
        <w:annotationRef/>
      </w:r>
      <w:r>
        <w:t>Set your cursor to the front of this line, go to layout at the top, under breaks and select set page break</w:t>
      </w:r>
    </w:p>
    <w:p w14:paraId="1781FBC6" w14:textId="155E6A24" w:rsidR="007151A8" w:rsidRDefault="007151A8">
      <w:pPr>
        <w:pStyle w:val="CommentText"/>
      </w:pPr>
      <w:r>
        <w:t>You can do these with all of your tests so that each one automatically separates to a new page.</w:t>
      </w:r>
    </w:p>
  </w:comment>
  <w:comment w:id="56" w:author="Ethan Hardin" w:date="2020-04-24T14:22:00Z" w:initials="EH">
    <w:p w14:paraId="38D3AD88" w14:textId="339CCD21" w:rsidR="00D6583A" w:rsidRDefault="00D6583A">
      <w:pPr>
        <w:pStyle w:val="CommentText"/>
      </w:pPr>
      <w:r>
        <w:rPr>
          <w:rStyle w:val="CommentReference"/>
        </w:rPr>
        <w:annotationRef/>
      </w:r>
      <w:r>
        <w:t xml:space="preserve">I tried this but did not work! I manually used </w:t>
      </w:r>
      <w:proofErr w:type="gramStart"/>
      <w:r>
        <w:t>enter</w:t>
      </w:r>
      <w:proofErr w:type="gramEnd"/>
      <w:r>
        <w:t>.</w:t>
      </w:r>
    </w:p>
  </w:comment>
  <w:comment w:id="58" w:author="Castro, Denise G" w:date="2020-04-24T13:38:00Z" w:initials="CDG">
    <w:p w14:paraId="621AAF3B" w14:textId="2E03AEB6" w:rsidR="007151A8" w:rsidRDefault="007151A8">
      <w:pPr>
        <w:pStyle w:val="CommentText"/>
      </w:pPr>
      <w:r>
        <w:rPr>
          <w:rStyle w:val="CommentReference"/>
        </w:rPr>
        <w:annotationRef/>
      </w:r>
      <w:r>
        <w:t xml:space="preserve">Remember to number your steps </w:t>
      </w:r>
    </w:p>
  </w:comment>
  <w:comment w:id="64" w:author="Castro, Denise G" w:date="2020-04-24T13:38:00Z" w:initials="CDG">
    <w:p w14:paraId="316BD495" w14:textId="77777777" w:rsidR="00D6583A" w:rsidRDefault="00D6583A" w:rsidP="00D6583A">
      <w:pPr>
        <w:pStyle w:val="CommentText"/>
      </w:pPr>
      <w:r>
        <w:rPr>
          <w:rStyle w:val="CommentReference"/>
        </w:rPr>
        <w:annotationRef/>
      </w:r>
      <w:r>
        <w:t xml:space="preserve">Remember to number your steps </w:t>
      </w:r>
    </w:p>
  </w:comment>
  <w:comment w:id="68" w:author="Castro, Denise G" w:date="2020-04-24T13:38:00Z" w:initials="CDG">
    <w:p w14:paraId="18BE4C57" w14:textId="77777777" w:rsidR="00D6583A" w:rsidRDefault="00D6583A" w:rsidP="00D6583A">
      <w:pPr>
        <w:pStyle w:val="CommentText"/>
      </w:pPr>
      <w:r>
        <w:rPr>
          <w:rStyle w:val="CommentReference"/>
        </w:rPr>
        <w:annotationRef/>
      </w:r>
      <w:r>
        <w:t xml:space="preserve">Remember to number your steps </w:t>
      </w:r>
    </w:p>
  </w:comment>
  <w:comment w:id="75" w:author="Castro, Denise G" w:date="2020-04-24T13:38:00Z" w:initials="CDG">
    <w:p w14:paraId="7D1E349F" w14:textId="77777777" w:rsidR="00D6583A" w:rsidRDefault="00D6583A" w:rsidP="00D6583A">
      <w:pPr>
        <w:pStyle w:val="CommentText"/>
      </w:pPr>
      <w:r>
        <w:rPr>
          <w:rStyle w:val="CommentReference"/>
        </w:rPr>
        <w:annotationRef/>
      </w:r>
      <w:r>
        <w:t xml:space="preserve">Remember to number your steps </w:t>
      </w:r>
    </w:p>
  </w:comment>
  <w:comment w:id="78" w:author="Castro, Denise G" w:date="2020-04-24T13:38:00Z" w:initials="CDG">
    <w:p w14:paraId="4FDBEBA7" w14:textId="77777777" w:rsidR="00D6583A" w:rsidRDefault="00D6583A" w:rsidP="00D6583A">
      <w:pPr>
        <w:pStyle w:val="CommentText"/>
      </w:pPr>
      <w:r>
        <w:rPr>
          <w:rStyle w:val="CommentReference"/>
        </w:rPr>
        <w:annotationRef/>
      </w:r>
      <w:r>
        <w:t xml:space="preserve">Remember to number your steps </w:t>
      </w:r>
    </w:p>
  </w:comment>
  <w:comment w:id="81" w:author="Castro, Denise G" w:date="2020-04-24T13:39:00Z" w:initials="CDG">
    <w:p w14:paraId="5E523669" w14:textId="79219012" w:rsidR="007151A8" w:rsidRDefault="007151A8">
      <w:pPr>
        <w:pStyle w:val="CommentText"/>
      </w:pPr>
      <w:r>
        <w:rPr>
          <w:rStyle w:val="CommentReference"/>
        </w:rPr>
        <w:annotationRef/>
      </w:r>
      <w:r>
        <w:t>Steps here, please</w:t>
      </w:r>
    </w:p>
  </w:comment>
  <w:comment w:id="82" w:author="Castro, Denise G" w:date="2020-04-24T13:39:00Z" w:initials="CDG">
    <w:p w14:paraId="767A0666" w14:textId="77777777" w:rsidR="00BE201D" w:rsidRDefault="00BE201D" w:rsidP="00BE201D">
      <w:pPr>
        <w:pStyle w:val="CommentText"/>
      </w:pPr>
      <w:r>
        <w:rPr>
          <w:rStyle w:val="CommentReference"/>
        </w:rPr>
        <w:annotationRef/>
      </w:r>
      <w:r>
        <w:t>Steps here, please</w:t>
      </w:r>
    </w:p>
  </w:comment>
  <w:comment w:id="83" w:author="Castro, Denise G" w:date="2020-04-24T13:39:00Z" w:initials="CDG">
    <w:p w14:paraId="7B8BC2E4" w14:textId="77777777" w:rsidR="00BE201D" w:rsidRDefault="00BE201D" w:rsidP="00BE201D">
      <w:pPr>
        <w:pStyle w:val="CommentText"/>
      </w:pPr>
      <w:r>
        <w:rPr>
          <w:rStyle w:val="CommentReference"/>
        </w:rPr>
        <w:annotationRef/>
      </w:r>
      <w:r>
        <w:t>Steps here, please</w:t>
      </w:r>
    </w:p>
  </w:comment>
  <w:comment w:id="84" w:author="Castro, Denise G" w:date="2020-04-24T13:39:00Z" w:initials="CDG">
    <w:p w14:paraId="0D66C52D" w14:textId="77777777" w:rsidR="00BE201D" w:rsidRDefault="00BE201D" w:rsidP="00BE201D">
      <w:pPr>
        <w:pStyle w:val="CommentText"/>
      </w:pPr>
      <w:r>
        <w:rPr>
          <w:rStyle w:val="CommentReference"/>
        </w:rPr>
        <w:annotationRef/>
      </w:r>
      <w:r>
        <w:t>Steps here, please</w:t>
      </w:r>
    </w:p>
  </w:comment>
  <w:comment w:id="85" w:author="Castro, Denise G" w:date="2020-04-24T13:39:00Z" w:initials="CDG">
    <w:p w14:paraId="5852B233" w14:textId="77777777" w:rsidR="00BE201D" w:rsidRDefault="00BE201D" w:rsidP="00BE201D">
      <w:pPr>
        <w:pStyle w:val="CommentText"/>
      </w:pPr>
      <w:r>
        <w:rPr>
          <w:rStyle w:val="CommentReference"/>
        </w:rPr>
        <w:annotationRef/>
      </w:r>
      <w:r>
        <w:t>Steps here, please</w:t>
      </w:r>
    </w:p>
  </w:comment>
  <w:comment w:id="88" w:author="Ortega, Alejandro D" w:date="2020-04-24T11:38:00Z" w:initials="OAD">
    <w:p w14:paraId="22BCB8DA" w14:textId="3AAA2AEC" w:rsidR="0000152A" w:rsidRDefault="0000152A">
      <w:pPr>
        <w:pStyle w:val="CommentText"/>
      </w:pPr>
      <w:r>
        <w:rPr>
          <w:rStyle w:val="CommentReference"/>
        </w:rPr>
        <w:annotationRef/>
      </w:r>
      <w:r>
        <w:rPr>
          <w:rStyle w:val="CommentReference"/>
        </w:rPr>
        <w:t>Step numbers are missing for some tables. Overall, you have steps that could be simplified to avoid confusion. But if you focus on what is being stated you can achieve what you are trying to instruct.</w:t>
      </w:r>
      <w:r>
        <w:t xml:space="preserve"> </w:t>
      </w:r>
    </w:p>
  </w:comment>
  <w:comment w:id="89" w:author="Ortega, Alejandro D" w:date="2020-04-24T11:38:00Z" w:initials="OAD">
    <w:p w14:paraId="6F8C6C5B" w14:textId="77777777" w:rsidR="00D6583A" w:rsidRDefault="00D6583A" w:rsidP="00D6583A">
      <w:pPr>
        <w:pStyle w:val="CommentText"/>
      </w:pPr>
      <w:r>
        <w:rPr>
          <w:rStyle w:val="CommentReference"/>
        </w:rPr>
        <w:annotationRef/>
      </w:r>
      <w:r>
        <w:rPr>
          <w:rStyle w:val="CommentReference"/>
        </w:rPr>
        <w:t>Step numbers are missing for some tables. Overall, you have steps that could be simplified to avoid confusion. But if you focus on what is being stated you can achieve what you are trying to instruct.</w:t>
      </w:r>
      <w:r>
        <w:t xml:space="preserve"> </w:t>
      </w:r>
    </w:p>
  </w:comment>
  <w:comment w:id="90" w:author="Ortega, Alejandro D" w:date="2020-04-24T11:38:00Z" w:initials="OAD">
    <w:p w14:paraId="0B9AA746" w14:textId="77777777" w:rsidR="00D6583A" w:rsidRDefault="00D6583A" w:rsidP="00D6583A">
      <w:pPr>
        <w:pStyle w:val="CommentText"/>
      </w:pPr>
      <w:r>
        <w:rPr>
          <w:rStyle w:val="CommentReference"/>
        </w:rPr>
        <w:annotationRef/>
      </w:r>
      <w:r>
        <w:rPr>
          <w:rStyle w:val="CommentReference"/>
        </w:rPr>
        <w:t>Step numbers are missing for some tables. Overall, you have steps that could be simplified to avoid confusion. But if you focus on what is being stated you can achieve what you are trying to instruct.</w:t>
      </w:r>
      <w:r>
        <w:t xml:space="preserve"> </w:t>
      </w:r>
    </w:p>
  </w:comment>
  <w:comment w:id="91" w:author="Ortega, Alejandro D" w:date="2020-04-24T11:38:00Z" w:initials="OAD">
    <w:p w14:paraId="3D5E0741" w14:textId="77777777" w:rsidR="00D6583A" w:rsidRDefault="00D6583A" w:rsidP="00D6583A">
      <w:pPr>
        <w:pStyle w:val="CommentText"/>
      </w:pPr>
      <w:r>
        <w:rPr>
          <w:rStyle w:val="CommentReference"/>
        </w:rPr>
        <w:annotationRef/>
      </w:r>
      <w:r>
        <w:rPr>
          <w:rStyle w:val="CommentReference"/>
        </w:rPr>
        <w:t>Step numbers are missing for some tables. Overall, you have steps that could be simplified to avoid confusion. But if you focus on what is being stated you can achieve what you are trying to instruct.</w:t>
      </w:r>
      <w:r>
        <w:t xml:space="preserve"> </w:t>
      </w:r>
    </w:p>
  </w:comment>
  <w:comment w:id="92" w:author="Ortega, Alejandro D" w:date="2020-04-24T11:38:00Z" w:initials="OAD">
    <w:p w14:paraId="18909637" w14:textId="77777777" w:rsidR="00D6583A" w:rsidRDefault="00D6583A" w:rsidP="00D6583A">
      <w:pPr>
        <w:pStyle w:val="CommentText"/>
      </w:pPr>
      <w:r>
        <w:rPr>
          <w:rStyle w:val="CommentReference"/>
        </w:rPr>
        <w:annotationRef/>
      </w:r>
      <w:r>
        <w:rPr>
          <w:rStyle w:val="CommentReference"/>
        </w:rPr>
        <w:t>Step numbers are missing for some tables. Overall, you have steps that could be simplified to avoid confusion. But if you focus on what is being stated you can achieve what you are trying to instruct.</w:t>
      </w:r>
      <w:r>
        <w:t xml:space="preserve"> </w:t>
      </w:r>
    </w:p>
  </w:comment>
  <w:comment w:id="94" w:author="Ortega, Alejandro D" w:date="2020-04-18T17:06:00Z" w:initials="OAD">
    <w:p w14:paraId="01C109C5" w14:textId="5395D69A" w:rsidR="0000152A" w:rsidRDefault="0000152A">
      <w:pPr>
        <w:pStyle w:val="CommentText"/>
      </w:pPr>
      <w:r>
        <w:rPr>
          <w:rStyle w:val="CommentReference"/>
        </w:rPr>
        <w:annotationRef/>
      </w:r>
      <w:r>
        <w:t>Will the tester only test this file, TEST_DB.xml?</w:t>
      </w:r>
    </w:p>
  </w:comment>
  <w:comment w:id="95" w:author="Ortega, Alejandro D" w:date="2020-04-24T11:40:00Z" w:initials="OAD">
    <w:p w14:paraId="2D3D7FF2" w14:textId="791119DF" w:rsidR="0000152A" w:rsidRDefault="0000152A">
      <w:pPr>
        <w:pStyle w:val="CommentText"/>
      </w:pPr>
      <w:r>
        <w:rPr>
          <w:rStyle w:val="CommentReference"/>
        </w:rPr>
        <w:annotationRef/>
      </w:r>
      <w:r>
        <w:t>Ignore this comment.</w:t>
      </w:r>
    </w:p>
  </w:comment>
  <w:comment w:id="96" w:author="Castro, Denise G" w:date="2020-04-24T13:43:00Z" w:initials="CDG">
    <w:p w14:paraId="650EF87F" w14:textId="2C7337F6" w:rsidR="007151A8" w:rsidRDefault="007151A8">
      <w:pPr>
        <w:pStyle w:val="CommentText"/>
      </w:pPr>
      <w:r>
        <w:rPr>
          <w:rStyle w:val="CommentReference"/>
        </w:rPr>
        <w:annotationRef/>
      </w:r>
      <w:r>
        <w:t>Don’t forget to add steps here as well</w:t>
      </w:r>
    </w:p>
  </w:comment>
  <w:comment w:id="97" w:author="Castro, Denise G" w:date="2020-04-24T13:43:00Z" w:initials="CDG">
    <w:p w14:paraId="08E6BD2E" w14:textId="77777777" w:rsidR="00D6583A" w:rsidRDefault="00D6583A" w:rsidP="00D6583A">
      <w:pPr>
        <w:pStyle w:val="CommentText"/>
      </w:pPr>
      <w:r>
        <w:rPr>
          <w:rStyle w:val="CommentReference"/>
        </w:rPr>
        <w:annotationRef/>
      </w:r>
      <w:r>
        <w:t>Don’t forget to add steps here as well</w:t>
      </w:r>
    </w:p>
  </w:comment>
  <w:comment w:id="98" w:author="Castro, Denise G" w:date="2020-04-24T13:43:00Z" w:initials="CDG">
    <w:p w14:paraId="5F8BAFF1" w14:textId="77777777" w:rsidR="00D6583A" w:rsidRDefault="00D6583A" w:rsidP="00D6583A">
      <w:pPr>
        <w:pStyle w:val="CommentText"/>
      </w:pPr>
      <w:r>
        <w:rPr>
          <w:rStyle w:val="CommentReference"/>
        </w:rPr>
        <w:annotationRef/>
      </w:r>
      <w:r>
        <w:t>Don’t forget to add steps here as well</w:t>
      </w:r>
    </w:p>
  </w:comment>
  <w:comment w:id="102" w:author="Ortega, Alejandro D" w:date="2020-04-18T17:08:00Z" w:initials="OAD">
    <w:p w14:paraId="3656A830" w14:textId="7FE5290F" w:rsidR="0000152A" w:rsidRDefault="0000152A">
      <w:pPr>
        <w:pStyle w:val="CommentText"/>
      </w:pPr>
      <w:r>
        <w:rPr>
          <w:rStyle w:val="CommentReference"/>
        </w:rPr>
        <w:annotationRef/>
      </w:r>
      <w:r>
        <w:t>Is this section meant to be empty?</w:t>
      </w:r>
    </w:p>
  </w:comment>
  <w:comment w:id="103" w:author="Ortega, Alejandro D" w:date="2020-04-18T17:09:00Z" w:initials="OAD">
    <w:p w14:paraId="199185D3" w14:textId="14B33FB8" w:rsidR="0000152A" w:rsidRDefault="0000152A">
      <w:pPr>
        <w:pStyle w:val="CommentText"/>
      </w:pPr>
      <w:r>
        <w:rPr>
          <w:rStyle w:val="CommentReference"/>
        </w:rPr>
        <w:annotationRef/>
      </w:r>
      <w:r>
        <w:t xml:space="preserve">Or whatever is inside the brackets is your input? </w:t>
      </w:r>
    </w:p>
    <w:p w14:paraId="1565275A" w14:textId="18EC7421" w:rsidR="0000152A" w:rsidRDefault="0000152A">
      <w:pPr>
        <w:pStyle w:val="CommentText"/>
      </w:pPr>
      <w:r>
        <w:t>Example: &lt;&lt; (body) &gt;&gt;?</w:t>
      </w:r>
    </w:p>
  </w:comment>
  <w:comment w:id="114" w:author="Ortega, Alejandro D" w:date="2020-04-24T11:41:00Z" w:initials="OAD">
    <w:p w14:paraId="201A8337" w14:textId="20E4E47F" w:rsidR="0000152A" w:rsidRDefault="0000152A">
      <w:pPr>
        <w:pStyle w:val="CommentText"/>
      </w:pPr>
      <w:r>
        <w:rPr>
          <w:rStyle w:val="CommentReference"/>
        </w:rPr>
        <w:annotationRef/>
      </w:r>
      <w:r>
        <w:t xml:space="preserve">I like that your images have captions but you may want to fix this one, put it with it corresponding image. </w:t>
      </w:r>
    </w:p>
  </w:comment>
  <w:comment w:id="115" w:author="Castro, Denise G" w:date="2020-04-24T13:44:00Z" w:initials="CDG">
    <w:p w14:paraId="5B369283" w14:textId="7351D3D2" w:rsidR="007151A8" w:rsidRDefault="007151A8">
      <w:pPr>
        <w:pStyle w:val="CommentText"/>
      </w:pPr>
      <w:r>
        <w:rPr>
          <w:rStyle w:val="CommentReference"/>
        </w:rPr>
        <w:annotationRef/>
      </w:r>
      <w:r>
        <w:t>I would recommend shrinking the image slightly so that it can fit with one more line of text.</w:t>
      </w:r>
    </w:p>
  </w:comment>
  <w:comment w:id="116" w:author="Castro, Denise G" w:date="2020-04-24T13:45:00Z" w:initials="CDG">
    <w:p w14:paraId="25381BE6" w14:textId="7F4A9982" w:rsidR="007151A8" w:rsidRDefault="007151A8">
      <w:pPr>
        <w:pStyle w:val="CommentText"/>
      </w:pPr>
      <w:r>
        <w:rPr>
          <w:rStyle w:val="CommentReference"/>
        </w:rPr>
        <w:annotationRef/>
      </w:r>
      <w:r>
        <w:t>Remember to edit your footnotes. ( I can’t add</w:t>
      </w:r>
      <w:r w:rsidR="003F3924">
        <w:t xml:space="preserve"> comments on it  but you </w:t>
      </w:r>
      <w:proofErr w:type="spellStart"/>
      <w:r w:rsidR="003F3924">
        <w:t>havent’t</w:t>
      </w:r>
      <w:proofErr w:type="spellEnd"/>
      <w:r w:rsidR="003F3924">
        <w:t xml:space="preserve"> changed the team name or the 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A589E1" w15:done="1"/>
  <w15:commentEx w15:paraId="6C05079A" w15:paraIdParent="06A589E1" w15:done="0"/>
  <w15:commentEx w15:paraId="5E65C965" w15:done="1"/>
  <w15:commentEx w15:paraId="10E18AF4" w15:done="1"/>
  <w15:commentEx w15:paraId="06FA0D62" w15:done="1"/>
  <w15:commentEx w15:paraId="65790BC4" w15:done="1"/>
  <w15:commentEx w15:paraId="682FE11E" w15:paraIdParent="65790BC4" w15:done="1"/>
  <w15:commentEx w15:paraId="6B0227DF" w15:paraIdParent="65790BC4" w15:done="1"/>
  <w15:commentEx w15:paraId="73BA67F2" w15:done="1"/>
  <w15:commentEx w15:paraId="447FB25F" w15:paraIdParent="73BA67F2" w15:done="1"/>
  <w15:commentEx w15:paraId="19E285F1" w15:done="1"/>
  <w15:commentEx w15:paraId="7A8A4ED7" w15:paraIdParent="19E285F1" w15:done="1"/>
  <w15:commentEx w15:paraId="3F2AF508" w15:done="1"/>
  <w15:commentEx w15:paraId="17A0EC31" w15:done="1"/>
  <w15:commentEx w15:paraId="390E111D" w15:paraIdParent="17A0EC31" w15:done="1"/>
  <w15:commentEx w15:paraId="3BA27A2B" w15:done="1"/>
  <w15:commentEx w15:paraId="1B75CD87" w15:paraIdParent="3BA27A2B" w15:done="1"/>
  <w15:commentEx w15:paraId="49702467" w15:done="1"/>
  <w15:commentEx w15:paraId="1781FBC6" w15:paraIdParent="49702467" w15:done="1"/>
  <w15:commentEx w15:paraId="38D3AD88" w15:paraIdParent="49702467" w15:done="1"/>
  <w15:commentEx w15:paraId="621AAF3B" w15:done="1"/>
  <w15:commentEx w15:paraId="316BD495" w15:done="1"/>
  <w15:commentEx w15:paraId="18BE4C57" w15:done="1"/>
  <w15:commentEx w15:paraId="7D1E349F" w15:done="1"/>
  <w15:commentEx w15:paraId="4FDBEBA7" w15:done="1"/>
  <w15:commentEx w15:paraId="5E523669" w15:done="1"/>
  <w15:commentEx w15:paraId="767A0666" w15:done="1"/>
  <w15:commentEx w15:paraId="7B8BC2E4" w15:done="1"/>
  <w15:commentEx w15:paraId="0D66C52D" w15:done="1"/>
  <w15:commentEx w15:paraId="5852B233" w15:done="1"/>
  <w15:commentEx w15:paraId="22BCB8DA" w15:done="1"/>
  <w15:commentEx w15:paraId="6F8C6C5B" w15:done="1"/>
  <w15:commentEx w15:paraId="0B9AA746" w15:done="1"/>
  <w15:commentEx w15:paraId="3D5E0741" w15:done="1"/>
  <w15:commentEx w15:paraId="18909637" w15:done="1"/>
  <w15:commentEx w15:paraId="01C109C5" w15:done="1"/>
  <w15:commentEx w15:paraId="2D3D7FF2" w15:paraIdParent="01C109C5" w15:done="1"/>
  <w15:commentEx w15:paraId="650EF87F" w15:done="1"/>
  <w15:commentEx w15:paraId="08E6BD2E" w15:done="1"/>
  <w15:commentEx w15:paraId="5F8BAFF1" w15:done="1"/>
  <w15:commentEx w15:paraId="3656A830" w15:done="1"/>
  <w15:commentEx w15:paraId="1565275A" w15:paraIdParent="3656A830" w15:done="1"/>
  <w15:commentEx w15:paraId="201A8337" w15:done="1"/>
  <w15:commentEx w15:paraId="5B369283" w15:paraIdParent="201A8337" w15:done="1"/>
  <w15:commentEx w15:paraId="25381B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A589E1" w16cid:durableId="2245AECF"/>
  <w16cid:commentId w16cid:paraId="6C05079A" w16cid:durableId="224D2C66"/>
  <w16cid:commentId w16cid:paraId="5E65C965" w16cid:durableId="224D2C93"/>
  <w16cid:commentId w16cid:paraId="10E18AF4" w16cid:durableId="224D2C7A"/>
  <w16cid:commentId w16cid:paraId="06FA0D62" w16cid:durableId="224D2CA5"/>
  <w16cid:commentId w16cid:paraId="65790BC4" w16cid:durableId="224D2CC6"/>
  <w16cid:commentId w16cid:paraId="682FE11E" w16cid:durableId="224D68CC"/>
  <w16cid:commentId w16cid:paraId="6B0227DF" w16cid:durableId="224D7381"/>
  <w16cid:commentId w16cid:paraId="73BA67F2" w16cid:durableId="224D6929"/>
  <w16cid:commentId w16cid:paraId="447FB25F" w16cid:durableId="224D73AA"/>
  <w16cid:commentId w16cid:paraId="19E285F1" w16cid:durableId="2245B369"/>
  <w16cid:commentId w16cid:paraId="7A8A4ED7" w16cid:durableId="224D6966"/>
  <w16cid:commentId w16cid:paraId="3F2AF508" w16cid:durableId="2245B06A"/>
  <w16cid:commentId w16cid:paraId="17A0EC31" w16cid:durableId="224D6AB6"/>
  <w16cid:commentId w16cid:paraId="390E111D" w16cid:durableId="224D73E7"/>
  <w16cid:commentId w16cid:paraId="3BA27A2B" w16cid:durableId="2245AFFD"/>
  <w16cid:commentId w16cid:paraId="1B75CD87" w16cid:durableId="224D7401"/>
  <w16cid:commentId w16cid:paraId="49702467" w16cid:durableId="224D4D87"/>
  <w16cid:commentId w16cid:paraId="1781FBC6" w16cid:durableId="224D69E0"/>
  <w16cid:commentId w16cid:paraId="38D3AD88" w16cid:durableId="224D74A2"/>
  <w16cid:commentId w16cid:paraId="621AAF3B" w16cid:durableId="224D6A6D"/>
  <w16cid:commentId w16cid:paraId="316BD495" w16cid:durableId="224D74CD"/>
  <w16cid:commentId w16cid:paraId="18BE4C57" w16cid:durableId="224D74CF"/>
  <w16cid:commentId w16cid:paraId="7D1E349F" w16cid:durableId="224D74D2"/>
  <w16cid:commentId w16cid:paraId="4FDBEBA7" w16cid:durableId="224D74D3"/>
  <w16cid:commentId w16cid:paraId="5E523669" w16cid:durableId="224D6A92"/>
  <w16cid:commentId w16cid:paraId="767A0666" w16cid:durableId="224D75FB"/>
  <w16cid:commentId w16cid:paraId="7B8BC2E4" w16cid:durableId="224D75FC"/>
  <w16cid:commentId w16cid:paraId="0D66C52D" w16cid:durableId="224D75FE"/>
  <w16cid:commentId w16cid:paraId="5852B233" w16cid:durableId="224D75FF"/>
  <w16cid:commentId w16cid:paraId="22BCB8DA" w16cid:durableId="224D4E2B"/>
  <w16cid:commentId w16cid:paraId="6F8C6C5B" w16cid:durableId="224D7520"/>
  <w16cid:commentId w16cid:paraId="0B9AA746" w16cid:durableId="224D7522"/>
  <w16cid:commentId w16cid:paraId="3D5E0741" w16cid:durableId="224D7524"/>
  <w16cid:commentId w16cid:paraId="18909637" w16cid:durableId="224D7525"/>
  <w16cid:commentId w16cid:paraId="01C109C5" w16cid:durableId="2245B205"/>
  <w16cid:commentId w16cid:paraId="2D3D7FF2" w16cid:durableId="224D4EB3"/>
  <w16cid:commentId w16cid:paraId="650EF87F" w16cid:durableId="224D6B66"/>
  <w16cid:commentId w16cid:paraId="08E6BD2E" w16cid:durableId="224D7549"/>
  <w16cid:commentId w16cid:paraId="5F8BAFF1" w16cid:durableId="224D754A"/>
  <w16cid:commentId w16cid:paraId="3656A830" w16cid:durableId="2245B277"/>
  <w16cid:commentId w16cid:paraId="1565275A" w16cid:durableId="2245B2B4"/>
  <w16cid:commentId w16cid:paraId="201A8337" w16cid:durableId="224D4EF0"/>
  <w16cid:commentId w16cid:paraId="5B369283" w16cid:durableId="224D6BB4"/>
  <w16cid:commentId w16cid:paraId="25381BE6" w16cid:durableId="224D6B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0323D" w14:textId="77777777" w:rsidR="00EB381D" w:rsidRDefault="00EB381D">
      <w:r>
        <w:separator/>
      </w:r>
    </w:p>
  </w:endnote>
  <w:endnote w:type="continuationSeparator" w:id="0">
    <w:p w14:paraId="4261DE45" w14:textId="77777777" w:rsidR="00EB381D" w:rsidRDefault="00EB3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00152A" w14:paraId="4AEEE8FB" w14:textId="77777777">
      <w:tc>
        <w:tcPr>
          <w:tcW w:w="4428" w:type="dxa"/>
        </w:tcPr>
        <w:p w14:paraId="172A6506" w14:textId="77777777" w:rsidR="0000152A" w:rsidRDefault="0000152A">
          <w:pPr>
            <w:pStyle w:val="Footer"/>
          </w:pPr>
          <w:r>
            <w:rPr>
              <w:color w:val="000000"/>
            </w:rPr>
            <w:sym w:font="Symbol" w:char="F0D3"/>
          </w:r>
          <w:r>
            <w:rPr>
              <w:color w:val="000000"/>
            </w:rPr>
            <w:t xml:space="preserve"> 2019 </w:t>
          </w:r>
          <w:r w:rsidR="00EB381D">
            <w:fldChar w:fldCharType="begin"/>
          </w:r>
          <w:r w:rsidR="00EB381D">
            <w:instrText xml:space="preserve"> DOCPROPERTY "Company"  \* MERGEFORMAT </w:instrText>
          </w:r>
          <w:r w:rsidR="00EB381D">
            <w:fldChar w:fldCharType="separate"/>
          </w:r>
          <w:r>
            <w:t>&lt;Enter team name here&gt;</w:t>
          </w:r>
          <w:r w:rsidR="00EB381D">
            <w:fldChar w:fldCharType="end"/>
          </w:r>
        </w:p>
      </w:tc>
      <w:tc>
        <w:tcPr>
          <w:tcW w:w="4428" w:type="dxa"/>
        </w:tcPr>
        <w:p w14:paraId="507245DC" w14:textId="77777777" w:rsidR="0000152A" w:rsidRDefault="0000152A">
          <w:pPr>
            <w:pStyle w:val="Footer"/>
            <w:jc w:val="right"/>
          </w:pPr>
          <w:r>
            <w:t>&lt;Drive:\Directory\</w:t>
          </w:r>
          <w:proofErr w:type="spellStart"/>
          <w:r>
            <w:t>Filename.ext</w:t>
          </w:r>
          <w:proofErr w:type="spellEnd"/>
          <w:r>
            <w:t>&gt;</w:t>
          </w:r>
        </w:p>
      </w:tc>
    </w:tr>
  </w:tbl>
  <w:p w14:paraId="4A6CB9C7" w14:textId="77777777" w:rsidR="0000152A" w:rsidRDefault="000015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00152A" w14:paraId="52847ED9" w14:textId="77777777">
      <w:trPr>
        <w:trHeight w:hRule="exact" w:val="552"/>
      </w:trPr>
      <w:tc>
        <w:tcPr>
          <w:tcW w:w="3060" w:type="dxa"/>
        </w:tcPr>
        <w:p w14:paraId="47BCC8C4" w14:textId="77777777" w:rsidR="0000152A" w:rsidRDefault="0000152A">
          <w:pPr>
            <w:pStyle w:val="Footer"/>
            <w:spacing w:before="80"/>
            <w:rPr>
              <w:bCs/>
            </w:rPr>
          </w:pPr>
          <w:r>
            <w:t>Test Plan</w:t>
          </w:r>
        </w:p>
        <w:p w14:paraId="306EEA1C" w14:textId="77777777" w:rsidR="0000152A" w:rsidRDefault="0000152A">
          <w:pPr>
            <w:pStyle w:val="Footer"/>
            <w:spacing w:before="80"/>
          </w:pPr>
        </w:p>
        <w:p w14:paraId="2A180505" w14:textId="77777777" w:rsidR="0000152A" w:rsidRDefault="0000152A">
          <w:pPr>
            <w:pStyle w:val="Footer"/>
            <w:spacing w:before="80"/>
          </w:pPr>
        </w:p>
      </w:tc>
      <w:tc>
        <w:tcPr>
          <w:tcW w:w="2880" w:type="dxa"/>
        </w:tcPr>
        <w:p w14:paraId="76856A47" w14:textId="77777777" w:rsidR="0000152A" w:rsidRDefault="00EB381D">
          <w:pPr>
            <w:pStyle w:val="Footer"/>
            <w:spacing w:before="80"/>
            <w:rPr>
              <w:bCs/>
            </w:rPr>
          </w:pPr>
          <w:r>
            <w:fldChar w:fldCharType="begin"/>
          </w:r>
          <w:r>
            <w:instrText xml:space="preserve"> DOCPROPERTY "Company"  \*</w:instrText>
          </w:r>
          <w:r>
            <w:instrText xml:space="preserve"> MERGEFORMAT </w:instrText>
          </w:r>
          <w:r>
            <w:fldChar w:fldCharType="separate"/>
          </w:r>
          <w:r w:rsidR="0000152A">
            <w:t>&lt;Enter team name here&gt;</w:t>
          </w:r>
          <w:r>
            <w:fldChar w:fldCharType="end"/>
          </w:r>
        </w:p>
      </w:tc>
      <w:tc>
        <w:tcPr>
          <w:tcW w:w="1980" w:type="dxa"/>
        </w:tcPr>
        <w:p w14:paraId="774B2159" w14:textId="77777777" w:rsidR="0000152A" w:rsidRDefault="0000152A">
          <w:pPr>
            <w:pStyle w:val="Footer"/>
            <w:spacing w:before="80"/>
            <w:rPr>
              <w:bCs/>
            </w:rPr>
          </w:pPr>
          <w:r>
            <w:rPr>
              <w:bCs/>
            </w:rPr>
            <w:t>Date</w:t>
          </w:r>
        </w:p>
        <w:p w14:paraId="184B4168" w14:textId="2049B398" w:rsidR="0000152A" w:rsidRDefault="0000152A">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D6583A">
            <w:rPr>
              <w:b w:val="0"/>
              <w:bCs/>
              <w:noProof/>
            </w:rPr>
            <w:t>4/24/2020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D6583A">
            <w:rPr>
              <w:b w:val="0"/>
              <w:bCs/>
              <w:noProof/>
            </w:rPr>
            <w:t>2:15 PM</w:t>
          </w:r>
          <w:r>
            <w:rPr>
              <w:b w:val="0"/>
              <w:bCs/>
            </w:rPr>
            <w:fldChar w:fldCharType="end"/>
          </w:r>
        </w:p>
      </w:tc>
      <w:tc>
        <w:tcPr>
          <w:tcW w:w="1080" w:type="dxa"/>
        </w:tcPr>
        <w:p w14:paraId="1A18DFD1" w14:textId="77777777" w:rsidR="0000152A" w:rsidRDefault="0000152A">
          <w:pPr>
            <w:pStyle w:val="Footer"/>
            <w:spacing w:before="80"/>
            <w:rPr>
              <w:bCs/>
            </w:rPr>
          </w:pPr>
          <w:r>
            <w:rPr>
              <w:bCs/>
            </w:rPr>
            <w:t>Page</w:t>
          </w:r>
        </w:p>
        <w:p w14:paraId="474F0EC5" w14:textId="77777777" w:rsidR="0000152A" w:rsidRDefault="0000152A">
          <w:pPr>
            <w:pStyle w:val="Footer"/>
            <w:spacing w:before="80"/>
          </w:pPr>
          <w:r>
            <w:rPr>
              <w:b w:val="0"/>
              <w:bCs/>
            </w:rPr>
            <w:fldChar w:fldCharType="begin"/>
          </w:r>
          <w:r>
            <w:rPr>
              <w:b w:val="0"/>
              <w:bCs/>
            </w:rPr>
            <w:instrText xml:space="preserve">page </w:instrText>
          </w:r>
          <w:r>
            <w:rPr>
              <w:b w:val="0"/>
              <w:bCs/>
            </w:rPr>
            <w:fldChar w:fldCharType="separate"/>
          </w:r>
          <w:r>
            <w:rPr>
              <w:b w:val="0"/>
              <w:bCs/>
              <w:noProof/>
            </w:rPr>
            <w:t>ii</w:t>
          </w:r>
          <w:r>
            <w:rPr>
              <w:b w:val="0"/>
              <w:bCs/>
            </w:rPr>
            <w:fldChar w:fldCharType="end"/>
          </w:r>
          <w:r>
            <w:t xml:space="preserve"> </w:t>
          </w:r>
        </w:p>
        <w:p w14:paraId="3EF67E19" w14:textId="77777777" w:rsidR="0000152A" w:rsidRDefault="0000152A">
          <w:pPr>
            <w:pStyle w:val="Footer"/>
            <w:spacing w:before="80"/>
          </w:pPr>
        </w:p>
        <w:p w14:paraId="11505974" w14:textId="77777777" w:rsidR="0000152A" w:rsidRDefault="0000152A">
          <w:pPr>
            <w:pStyle w:val="Footer"/>
            <w:spacing w:before="80"/>
          </w:pPr>
        </w:p>
      </w:tc>
    </w:tr>
  </w:tbl>
  <w:p w14:paraId="40031E27" w14:textId="77777777" w:rsidR="0000152A" w:rsidRDefault="000015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00152A" w14:paraId="0B5C412A" w14:textId="77777777">
      <w:tc>
        <w:tcPr>
          <w:tcW w:w="3240" w:type="dxa"/>
        </w:tcPr>
        <w:p w14:paraId="6D5A7B60" w14:textId="77777777" w:rsidR="0000152A" w:rsidRDefault="0000152A">
          <w:pPr>
            <w:pStyle w:val="Footer"/>
            <w:rPr>
              <w:b w:val="0"/>
              <w:bCs/>
            </w:rPr>
          </w:pPr>
          <w:r>
            <w:rPr>
              <w:b w:val="0"/>
              <w:bCs/>
            </w:rPr>
            <w:t>Test Plan</w:t>
          </w:r>
        </w:p>
      </w:tc>
      <w:tc>
        <w:tcPr>
          <w:tcW w:w="2880" w:type="dxa"/>
        </w:tcPr>
        <w:p w14:paraId="433C0FAE" w14:textId="0E1AC307" w:rsidR="0000152A" w:rsidRDefault="00EB381D">
          <w:pPr>
            <w:pStyle w:val="Footer"/>
            <w:rPr>
              <w:b w:val="0"/>
              <w:bCs/>
            </w:rPr>
          </w:pPr>
          <w:r>
            <w:fldChar w:fldCharType="begin"/>
          </w:r>
          <w:r>
            <w:instrText xml:space="preserve"> DOCPROPERTY "Company"  \* MERGEFORMAT </w:instrText>
          </w:r>
          <w:r>
            <w:fldChar w:fldCharType="separate"/>
          </w:r>
          <w:r w:rsidR="0000152A">
            <w:t>&lt;</w:t>
          </w:r>
          <w:r w:rsidR="00BE201D">
            <w:t>Group 2 Team 7</w:t>
          </w:r>
          <w:r w:rsidR="0000152A">
            <w:t>&gt;</w:t>
          </w:r>
          <w:r>
            <w:fldChar w:fldCharType="end"/>
          </w:r>
        </w:p>
      </w:tc>
      <w:tc>
        <w:tcPr>
          <w:tcW w:w="1980" w:type="dxa"/>
        </w:tcPr>
        <w:p w14:paraId="72325F26" w14:textId="1606E4C6" w:rsidR="0000152A" w:rsidRDefault="0000152A">
          <w:pPr>
            <w:pStyle w:val="Footer"/>
          </w:pPr>
          <w:r>
            <w:t>&lt;</w:t>
          </w:r>
          <w:r w:rsidR="00BE201D">
            <w:t>4/24/2020</w:t>
          </w:r>
          <w:r>
            <w:t>&gt;</w:t>
          </w:r>
        </w:p>
      </w:tc>
      <w:tc>
        <w:tcPr>
          <w:tcW w:w="900" w:type="dxa"/>
        </w:tcPr>
        <w:p w14:paraId="117925F3" w14:textId="77777777" w:rsidR="0000152A" w:rsidRDefault="0000152A">
          <w:pPr>
            <w:pStyle w:val="Footer"/>
            <w:rPr>
              <w:b w:val="0"/>
              <w:bCs/>
            </w:rPr>
          </w:pPr>
          <w:r>
            <w:rPr>
              <w:b w:val="0"/>
              <w:bCs/>
            </w:rPr>
            <w:t>Page</w:t>
          </w:r>
        </w:p>
        <w:p w14:paraId="6FB1998A" w14:textId="77777777" w:rsidR="0000152A" w:rsidRDefault="0000152A">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6D3CAFD0" w14:textId="77777777" w:rsidR="0000152A" w:rsidRDefault="000015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194DF" w14:textId="77777777" w:rsidR="00EB381D" w:rsidRDefault="00EB381D">
      <w:r>
        <w:separator/>
      </w:r>
    </w:p>
  </w:footnote>
  <w:footnote w:type="continuationSeparator" w:id="0">
    <w:p w14:paraId="507E29D6" w14:textId="77777777" w:rsidR="00EB381D" w:rsidRDefault="00EB38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F3660" w14:textId="77777777" w:rsidR="0000152A" w:rsidRDefault="0000152A">
    <w:pPr>
      <w:rPr>
        <w:sz w:val="24"/>
      </w:rPr>
    </w:pPr>
  </w:p>
  <w:p w14:paraId="1055CE0E" w14:textId="77777777" w:rsidR="0000152A" w:rsidRDefault="0000152A">
    <w:pPr>
      <w:pBdr>
        <w:top w:val="single" w:sz="6" w:space="1" w:color="auto"/>
      </w:pBdr>
      <w:rPr>
        <w:sz w:val="24"/>
      </w:rPr>
    </w:pPr>
  </w:p>
  <w:p w14:paraId="46CEA602" w14:textId="1B70C02A" w:rsidR="0000152A" w:rsidRDefault="00EB381D">
    <w:pPr>
      <w:pStyle w:val="Title"/>
    </w:pPr>
    <w:r>
      <w:fldChar w:fldCharType="begin"/>
    </w:r>
    <w:r>
      <w:instrText xml:space="preserve"> DOCPROPERTY "Company"  \* MERGEFORMAT </w:instrText>
    </w:r>
    <w:r>
      <w:fldChar w:fldCharType="separate"/>
    </w:r>
    <w:r w:rsidR="0000152A">
      <w:t>&lt;Group2 Team7&gt;</w:t>
    </w:r>
    <w:r>
      <w:fldChar w:fldCharType="end"/>
    </w:r>
  </w:p>
  <w:p w14:paraId="00C37A0A" w14:textId="77777777" w:rsidR="0000152A" w:rsidRDefault="0000152A">
    <w:pPr>
      <w:pBdr>
        <w:bottom w:val="single" w:sz="6" w:space="1" w:color="auto"/>
      </w:pBdr>
      <w:jc w:val="right"/>
      <w:rPr>
        <w:sz w:val="24"/>
      </w:rPr>
    </w:pPr>
  </w:p>
  <w:p w14:paraId="662D86E8" w14:textId="77777777" w:rsidR="0000152A" w:rsidRDefault="0000152A">
    <w:pPr>
      <w:pStyle w:val="Title"/>
    </w:pPr>
  </w:p>
  <w:p w14:paraId="7B9D51BD" w14:textId="77777777" w:rsidR="0000152A" w:rsidRDefault="0000152A">
    <w:pPr>
      <w:pStyle w:val="Title"/>
    </w:pPr>
  </w:p>
  <w:p w14:paraId="5D55B4B2" w14:textId="77777777" w:rsidR="0000152A" w:rsidRDefault="0000152A">
    <w:pPr>
      <w:pStyle w:val="Title"/>
    </w:pPr>
  </w:p>
  <w:p w14:paraId="3C020661" w14:textId="77777777" w:rsidR="0000152A" w:rsidRDefault="0000152A">
    <w:pPr>
      <w:pStyle w:val="Title"/>
    </w:pPr>
  </w:p>
  <w:p w14:paraId="34BB786D" w14:textId="77777777" w:rsidR="0000152A" w:rsidRDefault="0000152A">
    <w:pPr>
      <w:pStyle w:val="Title"/>
    </w:pPr>
  </w:p>
  <w:p w14:paraId="1707C87D" w14:textId="77777777" w:rsidR="0000152A" w:rsidRDefault="0000152A">
    <w:pPr>
      <w:pStyle w:val="Title"/>
    </w:pPr>
  </w:p>
  <w:p w14:paraId="20A3238D" w14:textId="77777777" w:rsidR="0000152A" w:rsidRDefault="0000152A">
    <w:pPr>
      <w:pStyle w:val="Title"/>
    </w:pPr>
  </w:p>
  <w:p w14:paraId="2D979E48" w14:textId="77777777" w:rsidR="0000152A" w:rsidRDefault="0000152A">
    <w:pPr>
      <w:pStyle w:val="Title"/>
    </w:pPr>
  </w:p>
  <w:p w14:paraId="2CA003A1" w14:textId="77777777" w:rsidR="0000152A" w:rsidRDefault="0000152A">
    <w:pPr>
      <w:pStyle w:val="Title"/>
    </w:pPr>
  </w:p>
  <w:p w14:paraId="11B7F84E" w14:textId="77777777" w:rsidR="0000152A" w:rsidRDefault="0000152A">
    <w:pPr>
      <w:pStyle w:val="Title"/>
    </w:pPr>
  </w:p>
  <w:p w14:paraId="59BD8062" w14:textId="77777777" w:rsidR="0000152A" w:rsidRDefault="0000152A"/>
  <w:p w14:paraId="55F30458" w14:textId="77777777" w:rsidR="0000152A" w:rsidRDefault="0000152A"/>
  <w:p w14:paraId="66FA8E84" w14:textId="77777777" w:rsidR="0000152A" w:rsidRDefault="000015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7023E" w14:textId="77777777" w:rsidR="0000152A" w:rsidRDefault="0000152A">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5576F" w14:textId="77777777" w:rsidR="0000152A" w:rsidRDefault="0000152A">
    <w:pPr>
      <w:pStyle w:val="Header"/>
    </w:pPr>
    <w:r>
      <w:t>Test Plan</w:t>
    </w:r>
    <w:r>
      <w:tab/>
    </w:r>
    <w:r>
      <w:tab/>
    </w:r>
  </w:p>
  <w:p w14:paraId="35B81152" w14:textId="77777777" w:rsidR="0000152A" w:rsidRDefault="000015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1D4793"/>
    <w:multiLevelType w:val="multilevel"/>
    <w:tmpl w:val="51C08B06"/>
    <w:lvl w:ilvl="0">
      <w:start w:val="8"/>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3735341F"/>
    <w:multiLevelType w:val="hybridMultilevel"/>
    <w:tmpl w:val="FB06B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8"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6"/>
  </w:num>
  <w:num w:numId="11">
    <w:abstractNumId w:val="7"/>
  </w:num>
  <w:num w:numId="12">
    <w:abstractNumId w:val="3"/>
  </w:num>
  <w:num w:numId="13">
    <w:abstractNumId w:val="9"/>
  </w:num>
  <w:num w:numId="14">
    <w:abstractNumId w:val="2"/>
  </w:num>
  <w:num w:numId="15">
    <w:abstractNumId w:val="8"/>
  </w:num>
  <w:num w:numId="16">
    <w:abstractNumId w:val="5"/>
  </w:num>
  <w:num w:numId="17">
    <w:abstractNumId w:val="4"/>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rtega, Alejandro D">
    <w15:presenceInfo w15:providerId="AD" w15:userId="S::adortega@miners.utep.edu::78934a02-2bc8-47f8-84bf-ccc3be571411"/>
  </w15:person>
  <w15:person w15:author="Castro, Denise G">
    <w15:presenceInfo w15:providerId="None" w15:userId="Castro, Denise G"/>
  </w15:person>
  <w15:person w15:author="Ethan Hardin">
    <w15:presenceInfo w15:providerId="AD" w15:userId="S::ehardin@hardintech.com::fcb2b2c2-1c7b-48b1-a8cb-6535101a0b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F8"/>
    <w:rsid w:val="0000152A"/>
    <w:rsid w:val="00011BF0"/>
    <w:rsid w:val="00013402"/>
    <w:rsid w:val="00015797"/>
    <w:rsid w:val="00063301"/>
    <w:rsid w:val="000858F1"/>
    <w:rsid w:val="000927B9"/>
    <w:rsid w:val="000F486C"/>
    <w:rsid w:val="00141245"/>
    <w:rsid w:val="00150787"/>
    <w:rsid w:val="00155738"/>
    <w:rsid w:val="00165203"/>
    <w:rsid w:val="00201877"/>
    <w:rsid w:val="002557CA"/>
    <w:rsid w:val="002664BD"/>
    <w:rsid w:val="002A78E4"/>
    <w:rsid w:val="003111E3"/>
    <w:rsid w:val="003500EF"/>
    <w:rsid w:val="003B5A0F"/>
    <w:rsid w:val="003D58CD"/>
    <w:rsid w:val="003F3924"/>
    <w:rsid w:val="00417ED4"/>
    <w:rsid w:val="00433502"/>
    <w:rsid w:val="004661A1"/>
    <w:rsid w:val="004706B7"/>
    <w:rsid w:val="004E7DC9"/>
    <w:rsid w:val="004F6DB0"/>
    <w:rsid w:val="005258B2"/>
    <w:rsid w:val="005731F3"/>
    <w:rsid w:val="005A59B8"/>
    <w:rsid w:val="005A65C7"/>
    <w:rsid w:val="00605E05"/>
    <w:rsid w:val="00655933"/>
    <w:rsid w:val="00671896"/>
    <w:rsid w:val="0069321A"/>
    <w:rsid w:val="006C1533"/>
    <w:rsid w:val="006C31CB"/>
    <w:rsid w:val="006C4A62"/>
    <w:rsid w:val="006F71A3"/>
    <w:rsid w:val="007151A8"/>
    <w:rsid w:val="00771FF6"/>
    <w:rsid w:val="00776CEF"/>
    <w:rsid w:val="00790ACB"/>
    <w:rsid w:val="007A4335"/>
    <w:rsid w:val="007E0AF8"/>
    <w:rsid w:val="007F2B5B"/>
    <w:rsid w:val="00822A14"/>
    <w:rsid w:val="00834619"/>
    <w:rsid w:val="008369EA"/>
    <w:rsid w:val="00842DC1"/>
    <w:rsid w:val="00843AE0"/>
    <w:rsid w:val="00867593"/>
    <w:rsid w:val="008D2C19"/>
    <w:rsid w:val="009069AE"/>
    <w:rsid w:val="009162F5"/>
    <w:rsid w:val="00923556"/>
    <w:rsid w:val="00941D93"/>
    <w:rsid w:val="0096690B"/>
    <w:rsid w:val="009830CC"/>
    <w:rsid w:val="009D0CB0"/>
    <w:rsid w:val="009F079B"/>
    <w:rsid w:val="00A946AE"/>
    <w:rsid w:val="00AB34AE"/>
    <w:rsid w:val="00AE6982"/>
    <w:rsid w:val="00B00655"/>
    <w:rsid w:val="00B22D3B"/>
    <w:rsid w:val="00B34944"/>
    <w:rsid w:val="00B45541"/>
    <w:rsid w:val="00B61770"/>
    <w:rsid w:val="00BA2EF5"/>
    <w:rsid w:val="00BC3508"/>
    <w:rsid w:val="00BE201D"/>
    <w:rsid w:val="00C31322"/>
    <w:rsid w:val="00C32FED"/>
    <w:rsid w:val="00C5497B"/>
    <w:rsid w:val="00D01732"/>
    <w:rsid w:val="00D1269E"/>
    <w:rsid w:val="00D127DD"/>
    <w:rsid w:val="00D160ED"/>
    <w:rsid w:val="00D35B2F"/>
    <w:rsid w:val="00D629CC"/>
    <w:rsid w:val="00D6583A"/>
    <w:rsid w:val="00DA0210"/>
    <w:rsid w:val="00DB30E5"/>
    <w:rsid w:val="00DD6984"/>
    <w:rsid w:val="00DE342B"/>
    <w:rsid w:val="00E16221"/>
    <w:rsid w:val="00E476D1"/>
    <w:rsid w:val="00E47986"/>
    <w:rsid w:val="00E763D6"/>
    <w:rsid w:val="00E77B43"/>
    <w:rsid w:val="00EA3345"/>
    <w:rsid w:val="00EB381D"/>
    <w:rsid w:val="00EF013E"/>
    <w:rsid w:val="00FC607D"/>
    <w:rsid w:val="00FE7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73E661DA"/>
  <w15:chartTrackingRefBased/>
  <w15:docId w15:val="{06B24E52-5A0F-4D00-8365-9298FEA9D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3.xml"/><Relationship Id="rId23" Type="http://schemas.microsoft.com/office/2011/relationships/people" Target="people.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Template>
  <TotalTime>1</TotalTime>
  <Pages>21</Pages>
  <Words>3511</Words>
  <Characters>20017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23482</CharactersWithSpaces>
  <SharedDoc>false</SharedDoc>
  <HLinks>
    <vt:vector size="120" baseType="variant">
      <vt:variant>
        <vt:i4>1310774</vt:i4>
      </vt:variant>
      <vt:variant>
        <vt:i4>119</vt:i4>
      </vt:variant>
      <vt:variant>
        <vt:i4>0</vt:i4>
      </vt:variant>
      <vt:variant>
        <vt:i4>5</vt:i4>
      </vt:variant>
      <vt:variant>
        <vt:lpwstr/>
      </vt:variant>
      <vt:variant>
        <vt:lpwstr>_Toc22915484</vt:lpwstr>
      </vt:variant>
      <vt:variant>
        <vt:i4>1245238</vt:i4>
      </vt:variant>
      <vt:variant>
        <vt:i4>113</vt:i4>
      </vt:variant>
      <vt:variant>
        <vt:i4>0</vt:i4>
      </vt:variant>
      <vt:variant>
        <vt:i4>5</vt:i4>
      </vt:variant>
      <vt:variant>
        <vt:lpwstr/>
      </vt:variant>
      <vt:variant>
        <vt:lpwstr>_Toc22915483</vt:lpwstr>
      </vt:variant>
      <vt:variant>
        <vt:i4>1179702</vt:i4>
      </vt:variant>
      <vt:variant>
        <vt:i4>107</vt:i4>
      </vt:variant>
      <vt:variant>
        <vt:i4>0</vt:i4>
      </vt:variant>
      <vt:variant>
        <vt:i4>5</vt:i4>
      </vt:variant>
      <vt:variant>
        <vt:lpwstr/>
      </vt:variant>
      <vt:variant>
        <vt:lpwstr>_Toc22915482</vt:lpwstr>
      </vt:variant>
      <vt:variant>
        <vt:i4>1114166</vt:i4>
      </vt:variant>
      <vt:variant>
        <vt:i4>101</vt:i4>
      </vt:variant>
      <vt:variant>
        <vt:i4>0</vt:i4>
      </vt:variant>
      <vt:variant>
        <vt:i4>5</vt:i4>
      </vt:variant>
      <vt:variant>
        <vt:lpwstr/>
      </vt:variant>
      <vt:variant>
        <vt:lpwstr>_Toc22915481</vt:lpwstr>
      </vt:variant>
      <vt:variant>
        <vt:i4>1048630</vt:i4>
      </vt:variant>
      <vt:variant>
        <vt:i4>95</vt:i4>
      </vt:variant>
      <vt:variant>
        <vt:i4>0</vt:i4>
      </vt:variant>
      <vt:variant>
        <vt:i4>5</vt:i4>
      </vt:variant>
      <vt:variant>
        <vt:lpwstr/>
      </vt:variant>
      <vt:variant>
        <vt:lpwstr>_Toc22915480</vt:lpwstr>
      </vt:variant>
      <vt:variant>
        <vt:i4>1638457</vt:i4>
      </vt:variant>
      <vt:variant>
        <vt:i4>89</vt:i4>
      </vt:variant>
      <vt:variant>
        <vt:i4>0</vt:i4>
      </vt:variant>
      <vt:variant>
        <vt:i4>5</vt:i4>
      </vt:variant>
      <vt:variant>
        <vt:lpwstr/>
      </vt:variant>
      <vt:variant>
        <vt:lpwstr>_Toc22915479</vt:lpwstr>
      </vt:variant>
      <vt:variant>
        <vt:i4>1572921</vt:i4>
      </vt:variant>
      <vt:variant>
        <vt:i4>83</vt:i4>
      </vt:variant>
      <vt:variant>
        <vt:i4>0</vt:i4>
      </vt:variant>
      <vt:variant>
        <vt:i4>5</vt:i4>
      </vt:variant>
      <vt:variant>
        <vt:lpwstr/>
      </vt:variant>
      <vt:variant>
        <vt:lpwstr>_Toc22915478</vt:lpwstr>
      </vt:variant>
      <vt:variant>
        <vt:i4>1507385</vt:i4>
      </vt:variant>
      <vt:variant>
        <vt:i4>77</vt:i4>
      </vt:variant>
      <vt:variant>
        <vt:i4>0</vt:i4>
      </vt:variant>
      <vt:variant>
        <vt:i4>5</vt:i4>
      </vt:variant>
      <vt:variant>
        <vt:lpwstr/>
      </vt:variant>
      <vt:variant>
        <vt:lpwstr>_Toc22915477</vt:lpwstr>
      </vt:variant>
      <vt:variant>
        <vt:i4>1441849</vt:i4>
      </vt:variant>
      <vt:variant>
        <vt:i4>71</vt:i4>
      </vt:variant>
      <vt:variant>
        <vt:i4>0</vt:i4>
      </vt:variant>
      <vt:variant>
        <vt:i4>5</vt:i4>
      </vt:variant>
      <vt:variant>
        <vt:lpwstr/>
      </vt:variant>
      <vt:variant>
        <vt:lpwstr>_Toc22915476</vt:lpwstr>
      </vt:variant>
      <vt:variant>
        <vt:i4>1376313</vt:i4>
      </vt:variant>
      <vt:variant>
        <vt:i4>65</vt:i4>
      </vt:variant>
      <vt:variant>
        <vt:i4>0</vt:i4>
      </vt:variant>
      <vt:variant>
        <vt:i4>5</vt:i4>
      </vt:variant>
      <vt:variant>
        <vt:lpwstr/>
      </vt:variant>
      <vt:variant>
        <vt:lpwstr>_Toc22915475</vt:lpwstr>
      </vt:variant>
      <vt:variant>
        <vt:i4>1310777</vt:i4>
      </vt:variant>
      <vt:variant>
        <vt:i4>59</vt:i4>
      </vt:variant>
      <vt:variant>
        <vt:i4>0</vt:i4>
      </vt:variant>
      <vt:variant>
        <vt:i4>5</vt:i4>
      </vt:variant>
      <vt:variant>
        <vt:lpwstr/>
      </vt:variant>
      <vt:variant>
        <vt:lpwstr>_Toc22915474</vt:lpwstr>
      </vt:variant>
      <vt:variant>
        <vt:i4>1245241</vt:i4>
      </vt:variant>
      <vt:variant>
        <vt:i4>53</vt:i4>
      </vt:variant>
      <vt:variant>
        <vt:i4>0</vt:i4>
      </vt:variant>
      <vt:variant>
        <vt:i4>5</vt:i4>
      </vt:variant>
      <vt:variant>
        <vt:lpwstr/>
      </vt:variant>
      <vt:variant>
        <vt:lpwstr>_Toc22915473</vt:lpwstr>
      </vt:variant>
      <vt:variant>
        <vt:i4>1179705</vt:i4>
      </vt:variant>
      <vt:variant>
        <vt:i4>47</vt:i4>
      </vt:variant>
      <vt:variant>
        <vt:i4>0</vt:i4>
      </vt:variant>
      <vt:variant>
        <vt:i4>5</vt:i4>
      </vt:variant>
      <vt:variant>
        <vt:lpwstr/>
      </vt:variant>
      <vt:variant>
        <vt:lpwstr>_Toc22915472</vt:lpwstr>
      </vt:variant>
      <vt:variant>
        <vt:i4>1114169</vt:i4>
      </vt:variant>
      <vt:variant>
        <vt:i4>41</vt:i4>
      </vt:variant>
      <vt:variant>
        <vt:i4>0</vt:i4>
      </vt:variant>
      <vt:variant>
        <vt:i4>5</vt:i4>
      </vt:variant>
      <vt:variant>
        <vt:lpwstr/>
      </vt:variant>
      <vt:variant>
        <vt:lpwstr>_Toc22915471</vt:lpwstr>
      </vt:variant>
      <vt:variant>
        <vt:i4>1048633</vt:i4>
      </vt:variant>
      <vt:variant>
        <vt:i4>35</vt:i4>
      </vt:variant>
      <vt:variant>
        <vt:i4>0</vt:i4>
      </vt:variant>
      <vt:variant>
        <vt:i4>5</vt:i4>
      </vt:variant>
      <vt:variant>
        <vt:lpwstr/>
      </vt:variant>
      <vt:variant>
        <vt:lpwstr>_Toc22915470</vt:lpwstr>
      </vt:variant>
      <vt:variant>
        <vt:i4>1638456</vt:i4>
      </vt:variant>
      <vt:variant>
        <vt:i4>29</vt:i4>
      </vt:variant>
      <vt:variant>
        <vt:i4>0</vt:i4>
      </vt:variant>
      <vt:variant>
        <vt:i4>5</vt:i4>
      </vt:variant>
      <vt:variant>
        <vt:lpwstr/>
      </vt:variant>
      <vt:variant>
        <vt:lpwstr>_Toc22915469</vt:lpwstr>
      </vt:variant>
      <vt:variant>
        <vt:i4>1572920</vt:i4>
      </vt:variant>
      <vt:variant>
        <vt:i4>23</vt:i4>
      </vt:variant>
      <vt:variant>
        <vt:i4>0</vt:i4>
      </vt:variant>
      <vt:variant>
        <vt:i4>5</vt:i4>
      </vt:variant>
      <vt:variant>
        <vt:lpwstr/>
      </vt:variant>
      <vt:variant>
        <vt:lpwstr>_Toc22915468</vt:lpwstr>
      </vt:variant>
      <vt:variant>
        <vt:i4>1507384</vt:i4>
      </vt:variant>
      <vt:variant>
        <vt:i4>17</vt:i4>
      </vt:variant>
      <vt:variant>
        <vt:i4>0</vt:i4>
      </vt:variant>
      <vt:variant>
        <vt:i4>5</vt:i4>
      </vt:variant>
      <vt:variant>
        <vt:lpwstr/>
      </vt:variant>
      <vt:variant>
        <vt:lpwstr>_Toc22915467</vt:lpwstr>
      </vt:variant>
      <vt:variant>
        <vt:i4>1441848</vt:i4>
      </vt:variant>
      <vt:variant>
        <vt:i4>11</vt:i4>
      </vt:variant>
      <vt:variant>
        <vt:i4>0</vt:i4>
      </vt:variant>
      <vt:variant>
        <vt:i4>5</vt:i4>
      </vt:variant>
      <vt:variant>
        <vt:lpwstr/>
      </vt:variant>
      <vt:variant>
        <vt:lpwstr>_Toc22915466</vt:lpwstr>
      </vt:variant>
      <vt:variant>
        <vt:i4>1376312</vt:i4>
      </vt:variant>
      <vt:variant>
        <vt:i4>5</vt:i4>
      </vt:variant>
      <vt:variant>
        <vt:i4>0</vt:i4>
      </vt:variant>
      <vt:variant>
        <vt:i4>5</vt:i4>
      </vt:variant>
      <vt:variant>
        <vt:lpwstr/>
      </vt:variant>
      <vt:variant>
        <vt:lpwstr>_Toc22915465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Ethan Hardin</cp:lastModifiedBy>
  <cp:revision>2</cp:revision>
  <cp:lastPrinted>2002-04-23T16:31:00Z</cp:lastPrinted>
  <dcterms:created xsi:type="dcterms:W3CDTF">2020-04-24T20:29:00Z</dcterms:created>
  <dcterms:modified xsi:type="dcterms:W3CDTF">2020-04-24T20:29:00Z</dcterms:modified>
</cp:coreProperties>
</file>